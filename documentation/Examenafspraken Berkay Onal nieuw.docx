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4ABB" w14:textId="77777777" w:rsidR="00355740" w:rsidRDefault="00355740">
      <w:pPr>
        <w:jc w:val="center"/>
        <w:rPr>
          <w:sz w:val="48"/>
          <w:szCs w:val="48"/>
        </w:rPr>
      </w:pPr>
    </w:p>
    <w:p w14:paraId="65744ABC" w14:textId="77777777" w:rsidR="00355740" w:rsidRDefault="00355740">
      <w:pPr>
        <w:jc w:val="center"/>
        <w:rPr>
          <w:sz w:val="48"/>
          <w:szCs w:val="48"/>
        </w:rPr>
      </w:pPr>
    </w:p>
    <w:p w14:paraId="65744ABD" w14:textId="77777777" w:rsidR="00355740" w:rsidRDefault="00355740">
      <w:pPr>
        <w:jc w:val="center"/>
        <w:rPr>
          <w:sz w:val="48"/>
          <w:szCs w:val="48"/>
        </w:rPr>
      </w:pPr>
    </w:p>
    <w:p w14:paraId="37E49F4A" w14:textId="77777777" w:rsidR="002C5B80" w:rsidRDefault="002C5B80">
      <w:pPr>
        <w:jc w:val="center"/>
        <w:rPr>
          <w:sz w:val="48"/>
          <w:szCs w:val="48"/>
        </w:rPr>
      </w:pPr>
    </w:p>
    <w:p w14:paraId="65744ABE" w14:textId="188B6D16" w:rsidR="00355740" w:rsidRDefault="002E2950">
      <w:pPr>
        <w:jc w:val="center"/>
        <w:rPr>
          <w:sz w:val="48"/>
          <w:szCs w:val="48"/>
        </w:rPr>
      </w:pPr>
      <w:r>
        <w:rPr>
          <w:sz w:val="48"/>
          <w:szCs w:val="48"/>
        </w:rPr>
        <w:t>Examenafspraken</w:t>
      </w:r>
    </w:p>
    <w:p w14:paraId="65744ABF" w14:textId="77777777" w:rsidR="00355740" w:rsidRDefault="002E2950">
      <w:pPr>
        <w:jc w:val="center"/>
        <w:rPr>
          <w:sz w:val="40"/>
          <w:szCs w:val="40"/>
        </w:rPr>
      </w:pPr>
      <w:r>
        <w:rPr>
          <w:sz w:val="40"/>
          <w:szCs w:val="40"/>
        </w:rPr>
        <w:t>Proeve van Bekwaamheid</w:t>
      </w:r>
    </w:p>
    <w:p w14:paraId="65744AC0" w14:textId="77777777" w:rsidR="00355740" w:rsidRDefault="00355740"/>
    <w:p w14:paraId="65744AC1" w14:textId="77777777" w:rsidR="00355740" w:rsidRDefault="00355740"/>
    <w:p w14:paraId="65744AC2" w14:textId="77777777" w:rsidR="00355740" w:rsidRDefault="00355740"/>
    <w:p w14:paraId="65744AC3" w14:textId="77777777" w:rsidR="00355740" w:rsidRDefault="00355740"/>
    <w:p w14:paraId="65744AC4" w14:textId="77777777" w:rsidR="00355740" w:rsidRDefault="00355740"/>
    <w:tbl>
      <w:tblPr>
        <w:tblStyle w:val="a"/>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122"/>
        <w:gridCol w:w="3861"/>
        <w:gridCol w:w="1707"/>
        <w:gridCol w:w="1370"/>
      </w:tblGrid>
      <w:tr w:rsidR="00355740" w14:paraId="65744AC6"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shd w:val="clear" w:color="auto" w:fill="56355B"/>
          </w:tcPr>
          <w:p w14:paraId="65744AC5" w14:textId="77777777" w:rsidR="00355740" w:rsidRDefault="002E2950">
            <w:pPr>
              <w:jc w:val="center"/>
              <w:rPr>
                <w:b/>
                <w:color w:val="FFFFFF"/>
              </w:rPr>
            </w:pPr>
            <w:r>
              <w:rPr>
                <w:b/>
                <w:color w:val="FFFFFF"/>
              </w:rPr>
              <w:t>Algemene informatie</w:t>
            </w:r>
          </w:p>
        </w:tc>
      </w:tr>
      <w:tr w:rsidR="00355740" w14:paraId="65744AC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7" w14:textId="77777777" w:rsidR="00355740" w:rsidRDefault="002E2950">
            <w:r>
              <w:t>Examenvorm</w:t>
            </w:r>
          </w:p>
        </w:tc>
        <w:tc>
          <w:tcPr>
            <w:tcW w:w="6938" w:type="dxa"/>
            <w:gridSpan w:val="3"/>
          </w:tcPr>
          <w:p w14:paraId="65744AC8" w14:textId="599A323F" w:rsidR="00355740" w:rsidRDefault="002E2950">
            <w:pPr>
              <w:cnfStyle w:val="000000100000" w:firstRow="0" w:lastRow="0" w:firstColumn="0" w:lastColumn="0" w:oddVBand="0" w:evenVBand="0" w:oddHBand="1" w:evenHBand="0" w:firstRowFirstColumn="0" w:firstRowLastColumn="0" w:lastRowFirstColumn="0" w:lastRowLastColumn="0"/>
            </w:pPr>
            <w:r>
              <w:t xml:space="preserve">Proeve van </w:t>
            </w:r>
            <w:r w:rsidR="005F6E9D">
              <w:t>B</w:t>
            </w:r>
            <w:r>
              <w:t>ekwaamheid – Praktijkexamen in de beroepspraktijk</w:t>
            </w:r>
          </w:p>
        </w:tc>
      </w:tr>
      <w:tr w:rsidR="00355740" w14:paraId="65744ACD"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A" w14:textId="77777777" w:rsidR="00355740" w:rsidRDefault="002E2950">
            <w:r>
              <w:t>Kwalificatiedossier en cohort</w:t>
            </w:r>
          </w:p>
        </w:tc>
        <w:tc>
          <w:tcPr>
            <w:tcW w:w="3861" w:type="dxa"/>
          </w:tcPr>
          <w:p w14:paraId="65744ACB" w14:textId="77777777" w:rsidR="00355740" w:rsidRDefault="002E2950">
            <w:pPr>
              <w:cnfStyle w:val="000000010000" w:firstRow="0" w:lastRow="0" w:firstColumn="0" w:lastColumn="0" w:oddVBand="0" w:evenVBand="0" w:oddHBand="0" w:evenHBand="1" w:firstRowFirstColumn="0" w:firstRowLastColumn="0" w:lastRowFirstColumn="0" w:lastRowLastColumn="0"/>
            </w:pPr>
            <w:r>
              <w:t>Software development</w:t>
            </w:r>
          </w:p>
        </w:tc>
        <w:tc>
          <w:tcPr>
            <w:tcW w:w="3077" w:type="dxa"/>
            <w:gridSpan w:val="2"/>
          </w:tcPr>
          <w:p w14:paraId="65744ACC" w14:textId="77777777" w:rsidR="00355740" w:rsidRDefault="002E2950">
            <w:pPr>
              <w:cnfStyle w:val="000000010000" w:firstRow="0" w:lastRow="0" w:firstColumn="0" w:lastColumn="0" w:oddVBand="0" w:evenVBand="0" w:oddHBand="0" w:evenHBand="1" w:firstRowFirstColumn="0" w:firstRowLastColumn="0" w:lastRowFirstColumn="0" w:lastRowLastColumn="0"/>
            </w:pPr>
            <w:r>
              <w:t>2020 en verder</w:t>
            </w:r>
          </w:p>
        </w:tc>
      </w:tr>
      <w:tr w:rsidR="00355740" w14:paraId="65744AD2"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E" w14:textId="77777777" w:rsidR="00355740" w:rsidRDefault="002E2950">
            <w:r>
              <w:t xml:space="preserve">Profiel, niveau en </w:t>
            </w:r>
            <w:proofErr w:type="spellStart"/>
            <w:r>
              <w:t>crebocode</w:t>
            </w:r>
            <w:proofErr w:type="spellEnd"/>
          </w:p>
        </w:tc>
        <w:tc>
          <w:tcPr>
            <w:tcW w:w="3861" w:type="dxa"/>
          </w:tcPr>
          <w:p w14:paraId="65744ACF" w14:textId="77777777" w:rsidR="00355740" w:rsidRDefault="002E2950">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65744AD0" w14:textId="77777777" w:rsidR="00355740" w:rsidRDefault="002E2950">
            <w:pPr>
              <w:cnfStyle w:val="000000100000" w:firstRow="0" w:lastRow="0" w:firstColumn="0" w:lastColumn="0" w:oddVBand="0" w:evenVBand="0" w:oddHBand="1" w:evenHBand="0" w:firstRowFirstColumn="0" w:firstRowLastColumn="0" w:lastRowFirstColumn="0" w:lastRowLastColumn="0"/>
            </w:pPr>
            <w:proofErr w:type="gramStart"/>
            <w:r>
              <w:t>niveau</w:t>
            </w:r>
            <w:proofErr w:type="gramEnd"/>
            <w:r>
              <w:t xml:space="preserve"> 4</w:t>
            </w:r>
          </w:p>
        </w:tc>
        <w:tc>
          <w:tcPr>
            <w:tcW w:w="3077" w:type="dxa"/>
            <w:gridSpan w:val="2"/>
          </w:tcPr>
          <w:p w14:paraId="65744AD1" w14:textId="77777777" w:rsidR="00355740" w:rsidRDefault="002E2950">
            <w:pPr>
              <w:cnfStyle w:val="000000100000" w:firstRow="0" w:lastRow="0" w:firstColumn="0" w:lastColumn="0" w:oddVBand="0" w:evenVBand="0" w:oddHBand="1" w:evenHBand="0" w:firstRowFirstColumn="0" w:firstRowLastColumn="0" w:lastRowFirstColumn="0" w:lastRowLastColumn="0"/>
            </w:pPr>
            <w:r>
              <w:t>25604</w:t>
            </w:r>
          </w:p>
        </w:tc>
      </w:tr>
      <w:tr w:rsidR="00355740" w14:paraId="65744AD5" w14:textId="77777777" w:rsidTr="00355740">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2" w:type="dxa"/>
          </w:tcPr>
          <w:p w14:paraId="65744AD3" w14:textId="77777777" w:rsidR="00355740" w:rsidRDefault="002E2950">
            <w:r>
              <w:t>Examencode</w:t>
            </w:r>
          </w:p>
        </w:tc>
        <w:tc>
          <w:tcPr>
            <w:tcW w:w="6938" w:type="dxa"/>
            <w:gridSpan w:val="3"/>
          </w:tcPr>
          <w:p w14:paraId="65744AD4" w14:textId="492F3C25" w:rsidR="00355740" w:rsidRDefault="002E2950">
            <w:pPr>
              <w:cnfStyle w:val="000000010000" w:firstRow="0" w:lastRow="0" w:firstColumn="0" w:lastColumn="0" w:oddVBand="0" w:evenVBand="0" w:oddHBand="0" w:evenHBand="1" w:firstRowFirstColumn="0" w:firstRowLastColumn="0" w:lastRowFirstColumn="0" w:lastRowLastColumn="0"/>
            </w:pPr>
            <w:r>
              <w:t>SD_SD20</w:t>
            </w:r>
            <w:r w:rsidR="007F3C1C">
              <w:t>_PvB1_B1-K1-2_</w:t>
            </w:r>
            <w:r w:rsidR="00635403">
              <w:t>3</w:t>
            </w:r>
            <w:r w:rsidR="007F3C1C">
              <w:t>v</w:t>
            </w:r>
            <w:r w:rsidR="00CF1E9D">
              <w:t>1</w:t>
            </w:r>
          </w:p>
        </w:tc>
      </w:tr>
      <w:tr w:rsidR="00355740" w14:paraId="65744AD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D6" w14:textId="77777777" w:rsidR="00355740" w:rsidRDefault="002E2950">
            <w:r>
              <w:t xml:space="preserve">Kerntaak </w:t>
            </w:r>
          </w:p>
        </w:tc>
        <w:tc>
          <w:tcPr>
            <w:tcW w:w="6938" w:type="dxa"/>
            <w:gridSpan w:val="3"/>
          </w:tcPr>
          <w:p w14:paraId="65744AD7" w14:textId="77777777" w:rsidR="00355740" w:rsidRDefault="002E2950">
            <w:pPr>
              <w:cnfStyle w:val="000000100000" w:firstRow="0" w:lastRow="0" w:firstColumn="0" w:lastColumn="0" w:oddVBand="0" w:evenVBand="0" w:oddHBand="1" w:evenHBand="0" w:firstRowFirstColumn="0" w:firstRowLastColumn="0" w:lastRowFirstColumn="0" w:lastRowLastColumn="0"/>
            </w:pPr>
            <w:r>
              <w:t>B1-K1: Realiseert software</w:t>
            </w:r>
          </w:p>
          <w:p w14:paraId="65744AD8" w14:textId="77777777" w:rsidR="00355740" w:rsidRDefault="002E2950">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355740" w14:paraId="65744AE5" w14:textId="77777777" w:rsidTr="00DC018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6355B"/>
            </w:tcBorders>
          </w:tcPr>
          <w:p w14:paraId="65744ADA" w14:textId="77777777" w:rsidR="00355740" w:rsidRDefault="002E2950">
            <w:r>
              <w:t>Werkprocessen en opdrachtnummers</w:t>
            </w:r>
          </w:p>
        </w:tc>
        <w:tc>
          <w:tcPr>
            <w:tcW w:w="5568" w:type="dxa"/>
            <w:gridSpan w:val="2"/>
            <w:tcBorders>
              <w:bottom w:val="single" w:sz="4" w:space="0" w:color="56355B"/>
            </w:tcBorders>
          </w:tcPr>
          <w:p w14:paraId="65744ADB"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65744ADC"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B1-K1-W2: Ontwerpt software</w:t>
            </w:r>
          </w:p>
          <w:p w14:paraId="65744ADD"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65744ADE"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B1-K1-W4: Test software</w:t>
            </w:r>
          </w:p>
          <w:p w14:paraId="65744ADF"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65744AE0"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B1-K2-W1: Voert overleg</w:t>
            </w:r>
          </w:p>
          <w:p w14:paraId="65744AE1"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B1-K2-W2: Presenteert het opgeleverde werk</w:t>
            </w:r>
          </w:p>
          <w:p w14:paraId="65744AE2" w14:textId="77777777" w:rsidR="00355740" w:rsidRDefault="002E2950">
            <w:pPr>
              <w:cnfStyle w:val="000000010000" w:firstRow="0" w:lastRow="0" w:firstColumn="0" w:lastColumn="0" w:oddVBand="0" w:evenVBand="0" w:oddHBand="0" w:evenHBand="1" w:firstRowFirstColumn="0" w:firstRowLastColumn="0" w:lastRowFirstColumn="0" w:lastRowLastColumn="0"/>
            </w:pPr>
            <w:r>
              <w:t xml:space="preserve">B1-K2-W3: Reflecteert op het werk </w:t>
            </w:r>
          </w:p>
        </w:tc>
        <w:tc>
          <w:tcPr>
            <w:tcW w:w="1370" w:type="dxa"/>
            <w:tcBorders>
              <w:bottom w:val="single" w:sz="4" w:space="0" w:color="56355B"/>
            </w:tcBorders>
          </w:tcPr>
          <w:p w14:paraId="65744AE3" w14:textId="77777777" w:rsidR="00355740" w:rsidRDefault="002E2950">
            <w:pPr>
              <w:cnfStyle w:val="000000010000" w:firstRow="0" w:lastRow="0" w:firstColumn="0" w:lastColumn="0" w:oddVBand="0" w:evenVBand="0" w:oddHBand="0" w:evenHBand="1" w:firstRowFirstColumn="0" w:firstRowLastColumn="0" w:lastRowFirstColumn="0" w:lastRowLastColumn="0"/>
            </w:pPr>
            <w:r>
              <w:t>Opdracht 1</w:t>
            </w:r>
          </w:p>
          <w:p w14:paraId="65744AE4"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AE8" w14:textId="77777777" w:rsidTr="00DC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6355B"/>
              <w:bottom w:val="single" w:sz="4" w:space="0" w:color="auto"/>
            </w:tcBorders>
          </w:tcPr>
          <w:p w14:paraId="65744AE6" w14:textId="77777777" w:rsidR="00355740" w:rsidRDefault="002E2950">
            <w:r>
              <w:t>Vaststellingsdatum</w:t>
            </w:r>
          </w:p>
        </w:tc>
        <w:tc>
          <w:tcPr>
            <w:tcW w:w="6938" w:type="dxa"/>
            <w:gridSpan w:val="3"/>
            <w:tcBorders>
              <w:top w:val="single" w:sz="4" w:space="0" w:color="56355B"/>
              <w:bottom w:val="single" w:sz="4" w:space="0" w:color="auto"/>
            </w:tcBorders>
          </w:tcPr>
          <w:p w14:paraId="65744AE7" w14:textId="77777777" w:rsidR="00355740" w:rsidRDefault="002E2950">
            <w:pPr>
              <w:cnfStyle w:val="000000100000" w:firstRow="0" w:lastRow="0" w:firstColumn="0" w:lastColumn="0" w:oddVBand="0" w:evenVBand="0" w:oddHBand="1" w:evenHBand="0" w:firstRowFirstColumn="0" w:firstRowLastColumn="0" w:lastRowFirstColumn="0" w:lastRowLastColumn="0"/>
            </w:pPr>
            <w:r>
              <w:t>27-10-2020</w:t>
            </w:r>
          </w:p>
        </w:tc>
      </w:tr>
    </w:tbl>
    <w:p w14:paraId="65744AE9" w14:textId="77777777" w:rsidR="00355740" w:rsidRDefault="00355740"/>
    <w:tbl>
      <w:tblPr>
        <w:tblStyle w:val="a0"/>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934"/>
        <w:gridCol w:w="6126"/>
      </w:tblGrid>
      <w:tr w:rsidR="00355740" w14:paraId="65744AEB"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shd w:val="clear" w:color="auto" w:fill="56355B"/>
          </w:tcPr>
          <w:p w14:paraId="65744AEA" w14:textId="77777777" w:rsidR="00355740" w:rsidRDefault="002E2950">
            <w:pPr>
              <w:jc w:val="center"/>
              <w:rPr>
                <w:b/>
                <w:color w:val="FFFFFF"/>
              </w:rPr>
            </w:pPr>
            <w:r>
              <w:rPr>
                <w:b/>
                <w:color w:val="FFFFFF"/>
              </w:rPr>
              <w:t>Persoonsinformatie</w:t>
            </w:r>
          </w:p>
        </w:tc>
      </w:tr>
      <w:tr w:rsidR="00355740" w14:paraId="65744AEE"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C" w14:textId="77777777" w:rsidR="00355740" w:rsidRDefault="002E2950">
            <w:r>
              <w:t>Datum</w:t>
            </w:r>
          </w:p>
        </w:tc>
        <w:tc>
          <w:tcPr>
            <w:tcW w:w="6126" w:type="dxa"/>
          </w:tcPr>
          <w:p w14:paraId="65744AED" w14:textId="4DD33321" w:rsidR="00355740" w:rsidRDefault="00607210">
            <w:pPr>
              <w:cnfStyle w:val="000000100000" w:firstRow="0" w:lastRow="0" w:firstColumn="0" w:lastColumn="0" w:oddVBand="0" w:evenVBand="0" w:oddHBand="1" w:evenHBand="0" w:firstRowFirstColumn="0" w:firstRowLastColumn="0" w:lastRowFirstColumn="0" w:lastRowLastColumn="0"/>
            </w:pPr>
            <w:r>
              <w:t>13-05-2025</w:t>
            </w:r>
          </w:p>
        </w:tc>
      </w:tr>
      <w:tr w:rsidR="00355740" w14:paraId="65744AF1"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F" w14:textId="77777777" w:rsidR="00355740" w:rsidRDefault="002E2950">
            <w:r>
              <w:t>Naam kandidaat</w:t>
            </w:r>
          </w:p>
        </w:tc>
        <w:tc>
          <w:tcPr>
            <w:tcW w:w="6126" w:type="dxa"/>
          </w:tcPr>
          <w:p w14:paraId="65744AF0" w14:textId="3302146F" w:rsidR="00355740" w:rsidRDefault="00607210">
            <w:pPr>
              <w:cnfStyle w:val="000000010000" w:firstRow="0" w:lastRow="0" w:firstColumn="0" w:lastColumn="0" w:oddVBand="0" w:evenVBand="0" w:oddHBand="0" w:evenHBand="1" w:firstRowFirstColumn="0" w:firstRowLastColumn="0" w:lastRowFirstColumn="0" w:lastRowLastColumn="0"/>
            </w:pPr>
            <w:proofErr w:type="spellStart"/>
            <w:r>
              <w:t>Berkay</w:t>
            </w:r>
            <w:proofErr w:type="spellEnd"/>
            <w:r>
              <w:t xml:space="preserve"> </w:t>
            </w:r>
            <w:proofErr w:type="spellStart"/>
            <w:r>
              <w:t>Onal</w:t>
            </w:r>
            <w:proofErr w:type="spellEnd"/>
          </w:p>
        </w:tc>
      </w:tr>
      <w:tr w:rsidR="00355740" w14:paraId="65744AF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2" w14:textId="77777777" w:rsidR="00355740" w:rsidRDefault="002E2950">
            <w:r>
              <w:t>Studentnummer</w:t>
            </w:r>
          </w:p>
        </w:tc>
        <w:tc>
          <w:tcPr>
            <w:tcW w:w="6126" w:type="dxa"/>
          </w:tcPr>
          <w:p w14:paraId="65744AF3" w14:textId="647EED51" w:rsidR="00355740" w:rsidRDefault="00607210">
            <w:pPr>
              <w:cnfStyle w:val="000000100000" w:firstRow="0" w:lastRow="0" w:firstColumn="0" w:lastColumn="0" w:oddVBand="0" w:evenVBand="0" w:oddHBand="1" w:evenHBand="0" w:firstRowFirstColumn="0" w:firstRowLastColumn="0" w:lastRowFirstColumn="0" w:lastRowLastColumn="0"/>
            </w:pPr>
            <w:r>
              <w:t>9019917</w:t>
            </w:r>
          </w:p>
        </w:tc>
      </w:tr>
      <w:tr w:rsidR="00355740" w14:paraId="65744AF7"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5" w14:textId="77777777" w:rsidR="00355740" w:rsidRDefault="002E2950">
            <w:r>
              <w:t>Klas/groep</w:t>
            </w:r>
          </w:p>
        </w:tc>
        <w:tc>
          <w:tcPr>
            <w:tcW w:w="6126" w:type="dxa"/>
          </w:tcPr>
          <w:p w14:paraId="65744AF6" w14:textId="307205C0" w:rsidR="00355740" w:rsidRDefault="00607210">
            <w:pPr>
              <w:cnfStyle w:val="000000010000" w:firstRow="0" w:lastRow="0" w:firstColumn="0" w:lastColumn="0" w:oddVBand="0" w:evenVBand="0" w:oddHBand="0" w:evenHBand="1" w:firstRowFirstColumn="0" w:firstRowLastColumn="0" w:lastRowFirstColumn="0" w:lastRowLastColumn="0"/>
            </w:pPr>
            <w:r>
              <w:t>SOD3A</w:t>
            </w:r>
          </w:p>
        </w:tc>
      </w:tr>
      <w:tr w:rsidR="00355740" w14:paraId="65744AFA" w14:textId="77777777" w:rsidTr="002C5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bottom w:val="single" w:sz="4" w:space="0" w:color="56355B"/>
            </w:tcBorders>
          </w:tcPr>
          <w:p w14:paraId="65744AF8" w14:textId="77777777" w:rsidR="00355740" w:rsidRDefault="002E2950">
            <w:r>
              <w:t>Beoordelaar 1</w:t>
            </w:r>
          </w:p>
        </w:tc>
        <w:tc>
          <w:tcPr>
            <w:tcW w:w="6126" w:type="dxa"/>
            <w:tcBorders>
              <w:bottom w:val="single" w:sz="4" w:space="0" w:color="56355B"/>
            </w:tcBorders>
          </w:tcPr>
          <w:p w14:paraId="65744AF9" w14:textId="53279453" w:rsidR="00355740" w:rsidRDefault="00607210">
            <w:pPr>
              <w:cnfStyle w:val="000000100000" w:firstRow="0" w:lastRow="0" w:firstColumn="0" w:lastColumn="0" w:oddVBand="0" w:evenVBand="0" w:oddHBand="1" w:evenHBand="0" w:firstRowFirstColumn="0" w:firstRowLastColumn="0" w:lastRowFirstColumn="0" w:lastRowLastColumn="0"/>
            </w:pPr>
            <w:r>
              <w:t>S.J. Fransen</w:t>
            </w:r>
          </w:p>
        </w:tc>
      </w:tr>
      <w:tr w:rsidR="00355740" w14:paraId="65744AFD" w14:textId="77777777" w:rsidTr="002C5B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56355B"/>
              <w:bottom w:val="single" w:sz="4" w:space="0" w:color="auto"/>
            </w:tcBorders>
          </w:tcPr>
          <w:p w14:paraId="65744AFB" w14:textId="77777777" w:rsidR="00355740" w:rsidRDefault="002E2950">
            <w:r>
              <w:t>Beoordelaar 2</w:t>
            </w:r>
          </w:p>
        </w:tc>
        <w:tc>
          <w:tcPr>
            <w:tcW w:w="6126" w:type="dxa"/>
            <w:tcBorders>
              <w:top w:val="single" w:sz="4" w:space="0" w:color="56355B"/>
              <w:bottom w:val="single" w:sz="4" w:space="0" w:color="auto"/>
            </w:tcBorders>
          </w:tcPr>
          <w:p w14:paraId="65744AFC"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AFE" w14:textId="77777777" w:rsidR="00355740" w:rsidRDefault="00355740">
      <w:pPr>
        <w:sectPr w:rsidR="00355740">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start="1"/>
          <w:cols w:space="708"/>
        </w:sectPr>
      </w:pPr>
    </w:p>
    <w:p w14:paraId="65744AFF" w14:textId="77777777" w:rsidR="00355740" w:rsidRDefault="002E2950">
      <w:pPr>
        <w:pStyle w:val="Heading1"/>
      </w:pPr>
      <w:r>
        <w:lastRenderedPageBreak/>
        <w:t>Algemeen</w:t>
      </w:r>
    </w:p>
    <w:p w14:paraId="65744B00" w14:textId="77777777" w:rsidR="00355740" w:rsidRDefault="002E2950">
      <w:r>
        <w:t xml:space="preserve">Dit is het document </w:t>
      </w:r>
      <w:r>
        <w:rPr>
          <w:i/>
        </w:rPr>
        <w:t>Examenafspraken</w:t>
      </w:r>
      <w:r>
        <w:t xml:space="preserve">. Gebruik voor het concretiseren van dit document de </w:t>
      </w:r>
      <w:r>
        <w:rPr>
          <w:i/>
        </w:rPr>
        <w:t>Invulinstructie voor examenafspraken</w:t>
      </w:r>
      <w:r>
        <w:t>.</w:t>
      </w:r>
    </w:p>
    <w:p w14:paraId="65744B01" w14:textId="77777777" w:rsidR="00355740" w:rsidRDefault="00355740"/>
    <w:tbl>
      <w:tblPr>
        <w:tblStyle w:val="a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3"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2" w14:textId="77777777" w:rsidR="00355740" w:rsidRDefault="002E2950">
            <w:pPr>
              <w:jc w:val="center"/>
              <w:rPr>
                <w:b/>
                <w:color w:val="FFFFFF"/>
              </w:rPr>
            </w:pPr>
            <w:r>
              <w:rPr>
                <w:b/>
                <w:color w:val="FFFFFF"/>
              </w:rPr>
              <w:t>Referentieopdrachten</w:t>
            </w:r>
          </w:p>
        </w:tc>
      </w:tr>
      <w:tr w:rsidR="00355740" w:rsidRPr="00744A07" w14:paraId="65744B0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46B6627A" w14:textId="77777777" w:rsidR="00607210" w:rsidRPr="009C335B" w:rsidRDefault="00607210" w:rsidP="00607210">
            <w:pPr>
              <w:rPr>
                <w:lang w:val="en-US"/>
              </w:rPr>
            </w:pPr>
            <w:r w:rsidRPr="009C335B">
              <w:rPr>
                <w:lang w:val="en-US"/>
              </w:rPr>
              <w:t xml:space="preserve">Mobile application </w:t>
            </w:r>
            <w:proofErr w:type="spellStart"/>
            <w:r w:rsidRPr="009C335B">
              <w:rPr>
                <w:lang w:val="en-US"/>
              </w:rPr>
              <w:t>weer</w:t>
            </w:r>
            <w:proofErr w:type="spellEnd"/>
            <w:r w:rsidRPr="009C335B">
              <w:rPr>
                <w:lang w:val="en-US"/>
              </w:rPr>
              <w:t xml:space="preserve"> app </w:t>
            </w:r>
            <w:proofErr w:type="spellStart"/>
            <w:r w:rsidRPr="009C335B">
              <w:rPr>
                <w:lang w:val="en-US"/>
              </w:rPr>
              <w:t>Berka</w:t>
            </w:r>
            <w:r>
              <w:rPr>
                <w:lang w:val="en-US"/>
              </w:rPr>
              <w:t>y</w:t>
            </w:r>
            <w:proofErr w:type="spellEnd"/>
            <w:r>
              <w:rPr>
                <w:lang w:val="en-US"/>
              </w:rPr>
              <w:t xml:space="preserve"> </w:t>
            </w:r>
            <w:proofErr w:type="spellStart"/>
            <w:r>
              <w:rPr>
                <w:lang w:val="en-US"/>
              </w:rPr>
              <w:t>Onal</w:t>
            </w:r>
            <w:proofErr w:type="spellEnd"/>
          </w:p>
          <w:p w14:paraId="65744B05" w14:textId="77777777" w:rsidR="00355740" w:rsidRPr="00607210" w:rsidRDefault="00355740">
            <w:pPr>
              <w:rPr>
                <w:lang w:val="en-US"/>
              </w:rPr>
            </w:pPr>
          </w:p>
          <w:p w14:paraId="65744B06" w14:textId="77777777" w:rsidR="00355740" w:rsidRPr="00607210" w:rsidRDefault="002E2950">
            <w:pPr>
              <w:rPr>
                <w:lang w:val="en-US"/>
              </w:rPr>
            </w:pPr>
            <w:r w:rsidRPr="00607210">
              <w:rPr>
                <w:lang w:val="en-US"/>
              </w:rPr>
              <w:t xml:space="preserve"> </w:t>
            </w:r>
          </w:p>
        </w:tc>
      </w:tr>
    </w:tbl>
    <w:p w14:paraId="65744B08" w14:textId="77777777" w:rsidR="00355740" w:rsidRPr="00607210" w:rsidRDefault="00355740">
      <w:pPr>
        <w:rPr>
          <w:lang w:val="en-US"/>
        </w:rPr>
      </w:pPr>
    </w:p>
    <w:tbl>
      <w:tblPr>
        <w:tblStyle w:val="a2"/>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A"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9" w14:textId="77777777" w:rsidR="00355740" w:rsidRDefault="002E2950">
            <w:pPr>
              <w:jc w:val="center"/>
              <w:rPr>
                <w:b/>
                <w:color w:val="FFFFFF"/>
              </w:rPr>
            </w:pPr>
            <w:r>
              <w:rPr>
                <w:b/>
                <w:color w:val="FFFFFF"/>
              </w:rPr>
              <w:t>Concrete invulling examenopdrachten</w:t>
            </w:r>
          </w:p>
        </w:tc>
      </w:tr>
      <w:tr w:rsidR="00355740" w14:paraId="65744B17" w14:textId="77777777" w:rsidTr="00607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56355B"/>
            </w:tcBorders>
            <w:shd w:val="clear" w:color="auto" w:fill="auto"/>
          </w:tcPr>
          <w:p w14:paraId="65744B0B" w14:textId="77777777" w:rsidR="00355740" w:rsidRDefault="002E2950">
            <w:pPr>
              <w:rPr>
                <w:i/>
              </w:rPr>
            </w:pPr>
            <w:r>
              <w:rPr>
                <w:i/>
              </w:rPr>
              <w:t>Beschrijf hier de gekozen invulling van de opdrachten, de context waarbinnen het examen plaatsvindt en de afnamecondities.</w:t>
            </w:r>
          </w:p>
          <w:p w14:paraId="15E0F494" w14:textId="77777777" w:rsidR="00607210" w:rsidRPr="006A7E0D" w:rsidRDefault="00607210" w:rsidP="00607210">
            <w:pPr>
              <w:rPr>
                <w:i/>
              </w:rPr>
            </w:pPr>
            <w:r w:rsidRPr="006A7E0D">
              <w:rPr>
                <w:i/>
              </w:rPr>
              <w:t>Context van het examen</w:t>
            </w:r>
          </w:p>
          <w:p w14:paraId="05F772B4" w14:textId="5390E604" w:rsidR="00744A07" w:rsidRPr="009F35E3" w:rsidRDefault="00607210" w:rsidP="00744A07">
            <w:pPr>
              <w:rPr>
                <w:b/>
                <w:iCs/>
              </w:rPr>
            </w:pPr>
            <w:r w:rsidRPr="006A7E0D">
              <w:rPr>
                <w:i/>
              </w:rPr>
              <w:t>Afdeling/werkplek: Stageplek</w:t>
            </w:r>
            <w:r w:rsidR="00744A07">
              <w:rPr>
                <w:i/>
              </w:rPr>
              <w:t xml:space="preserve"> </w:t>
            </w:r>
            <w:r w:rsidR="00744A07" w:rsidRPr="009F35E3">
              <w:rPr>
                <w:b/>
                <w:iCs/>
              </w:rPr>
              <w:t xml:space="preserve">Startdatum: </w:t>
            </w:r>
            <w:r w:rsidR="00744A07">
              <w:rPr>
                <w:b/>
                <w:iCs/>
              </w:rPr>
              <w:t>23</w:t>
            </w:r>
            <w:r w:rsidR="00744A07" w:rsidRPr="009F35E3">
              <w:rPr>
                <w:b/>
                <w:iCs/>
              </w:rPr>
              <w:t>-</w:t>
            </w:r>
            <w:r w:rsidR="00744A07">
              <w:rPr>
                <w:b/>
                <w:iCs/>
              </w:rPr>
              <w:t>05</w:t>
            </w:r>
            <w:r w:rsidR="00744A07" w:rsidRPr="009F35E3">
              <w:rPr>
                <w:b/>
                <w:iCs/>
              </w:rPr>
              <w:t>-2025</w:t>
            </w:r>
            <w:r w:rsidR="00744A07">
              <w:rPr>
                <w:b/>
                <w:iCs/>
              </w:rPr>
              <w:t xml:space="preserve"> 09:00-17:30 Tot en met 31-05-2025 17:30</w:t>
            </w:r>
          </w:p>
          <w:p w14:paraId="72138BC2" w14:textId="00F80B2F" w:rsidR="00607210" w:rsidRPr="006A7E0D" w:rsidRDefault="00607210" w:rsidP="00607210">
            <w:pPr>
              <w:rPr>
                <w:i/>
              </w:rPr>
            </w:pPr>
          </w:p>
          <w:p w14:paraId="72E581F1" w14:textId="77777777" w:rsidR="00607210" w:rsidRPr="006A7E0D" w:rsidRDefault="00607210" w:rsidP="00607210">
            <w:pPr>
              <w:rPr>
                <w:i/>
              </w:rPr>
            </w:pPr>
          </w:p>
          <w:p w14:paraId="69B6ED1D" w14:textId="4EA18653" w:rsidR="00607210" w:rsidRDefault="00607210" w:rsidP="00607210">
            <w:pPr>
              <w:rPr>
                <w:i/>
              </w:rPr>
            </w:pPr>
            <w:r w:rsidRPr="006A7E0D">
              <w:rPr>
                <w:i/>
              </w:rPr>
              <w:t xml:space="preserve">Werkzaamheden: Ontwikkeling van een functionele </w:t>
            </w:r>
            <w:r w:rsidR="00744A07">
              <w:rPr>
                <w:i/>
              </w:rPr>
              <w:t>scooter-</w:t>
            </w:r>
            <w:proofErr w:type="spellStart"/>
            <w:r w:rsidRPr="006A7E0D">
              <w:rPr>
                <w:i/>
              </w:rPr>
              <w:t>webapp</w:t>
            </w:r>
            <w:proofErr w:type="spellEnd"/>
            <w:r w:rsidRPr="006A7E0D">
              <w:rPr>
                <w:i/>
              </w:rPr>
              <w:t xml:space="preserve"> met CRUD-functionaliteiten, gebruikersauthenticatie en serviceformulieren.</w:t>
            </w:r>
          </w:p>
          <w:p w14:paraId="0D527D2D" w14:textId="34F75E0A" w:rsidR="00744A07" w:rsidRPr="006A7E0D" w:rsidRDefault="00744A07" w:rsidP="00607210">
            <w:pPr>
              <w:rPr>
                <w:i/>
              </w:rPr>
            </w:pPr>
            <w:r>
              <w:rPr>
                <w:i/>
              </w:rPr>
              <w:t>Ik</w:t>
            </w:r>
            <w:r w:rsidRPr="006A7E0D">
              <w:rPr>
                <w:i/>
              </w:rPr>
              <w:t xml:space="preserve"> ontwikkel zelfstandig een webapplicatie voor de verkoop van scooters en onderdelen.</w:t>
            </w:r>
            <w:r>
              <w:rPr>
                <w:i/>
              </w:rPr>
              <w:t xml:space="preserve"> Indien mogelijk voeg ik ook een service-pagina toe</w:t>
            </w:r>
          </w:p>
          <w:p w14:paraId="29B36766" w14:textId="77777777" w:rsidR="00607210" w:rsidRPr="006A7E0D" w:rsidRDefault="00607210" w:rsidP="00607210">
            <w:pPr>
              <w:rPr>
                <w:i/>
              </w:rPr>
            </w:pPr>
          </w:p>
          <w:p w14:paraId="6292832D" w14:textId="67B9C449" w:rsidR="00607210" w:rsidRPr="006A7E0D" w:rsidRDefault="00607210" w:rsidP="00607210">
            <w:pPr>
              <w:rPr>
                <w:i/>
              </w:rPr>
            </w:pPr>
            <w:r w:rsidRPr="006A7E0D">
              <w:rPr>
                <w:i/>
              </w:rPr>
              <w:t xml:space="preserve">Zelfstandigheid: </w:t>
            </w:r>
            <w:r w:rsidR="00744A07">
              <w:rPr>
                <w:i/>
              </w:rPr>
              <w:t>Grotendeels</w:t>
            </w:r>
            <w:r w:rsidRPr="006A7E0D">
              <w:rPr>
                <w:i/>
              </w:rPr>
              <w:t xml:space="preserve"> zelfstandig gewerkt, met minimale begeleiding</w:t>
            </w:r>
            <w:r w:rsidR="00744A07">
              <w:rPr>
                <w:i/>
              </w:rPr>
              <w:t xml:space="preserve"> van mijn stagebegeleider (projectleider).</w:t>
            </w:r>
          </w:p>
          <w:p w14:paraId="29BF4E5C" w14:textId="77777777" w:rsidR="00607210" w:rsidRPr="006A7E0D" w:rsidRDefault="00607210" w:rsidP="00607210">
            <w:pPr>
              <w:rPr>
                <w:i/>
              </w:rPr>
            </w:pPr>
          </w:p>
          <w:p w14:paraId="2B2DE050" w14:textId="77777777" w:rsidR="00607210" w:rsidRPr="006A7E0D" w:rsidRDefault="00607210" w:rsidP="00607210">
            <w:pPr>
              <w:rPr>
                <w:i/>
              </w:rPr>
            </w:pPr>
            <w:r w:rsidRPr="006A7E0D">
              <w:rPr>
                <w:i/>
              </w:rPr>
              <w:t>Specifieke zaken: Gericht op een nichemarkt (scooters/tweewielers).</w:t>
            </w:r>
          </w:p>
          <w:p w14:paraId="65744B0C" w14:textId="77777777" w:rsidR="00355740" w:rsidRDefault="00355740">
            <w:pPr>
              <w:rPr>
                <w:i/>
              </w:rPr>
            </w:pPr>
          </w:p>
          <w:p w14:paraId="64EE2CF1" w14:textId="3C8FEBA6" w:rsidR="00F42F74" w:rsidRDefault="00F42F74" w:rsidP="00F42F74">
            <w:pPr>
              <w:rPr>
                <w:bCs/>
                <w:iCs/>
              </w:rPr>
            </w:pPr>
            <w:r>
              <w:rPr>
                <w:bCs/>
                <w:iCs/>
              </w:rPr>
              <w:t>Beschrijf hier per opdracht wat je gaat doen (voorbeelden staan hieronder beschreven</w:t>
            </w:r>
            <w:r w:rsidR="003430E7">
              <w:rPr>
                <w:bCs/>
                <w:iCs/>
              </w:rPr>
              <w:t>)</w:t>
            </w:r>
            <w:r>
              <w:rPr>
                <w:bCs/>
                <w:iCs/>
              </w:rPr>
              <w:t xml:space="preserve"> en welk product je gaat leveren</w:t>
            </w:r>
          </w:p>
          <w:p w14:paraId="5AD133C3" w14:textId="77777777" w:rsidR="00607210" w:rsidRDefault="00607210" w:rsidP="00607210">
            <w:pPr>
              <w:rPr>
                <w:i/>
              </w:rPr>
            </w:pPr>
            <w:r>
              <w:rPr>
                <w:i/>
              </w:rPr>
              <w:t>Beschrijf hier de gekozen invulling van de opdrachten, de context waarbinnen het examen plaatsvindt en de afnamecondities.</w:t>
            </w:r>
          </w:p>
          <w:p w14:paraId="45690AA9" w14:textId="77777777" w:rsidR="00607210" w:rsidRDefault="00607210" w:rsidP="00607210">
            <w:pPr>
              <w:rPr>
                <w:i/>
              </w:rPr>
            </w:pPr>
          </w:p>
          <w:p w14:paraId="26BB98A2" w14:textId="77777777" w:rsidR="00607210" w:rsidRPr="006A7E0D" w:rsidRDefault="00607210" w:rsidP="00607210">
            <w:pPr>
              <w:rPr>
                <w:i/>
              </w:rPr>
            </w:pPr>
            <w:r w:rsidRPr="006A7E0D">
              <w:rPr>
                <w:i/>
              </w:rPr>
              <w:t>Gekozen invulling examenopdracht</w:t>
            </w:r>
          </w:p>
          <w:p w14:paraId="05DB3BB2" w14:textId="77777777" w:rsidR="00607210" w:rsidRDefault="00607210" w:rsidP="00607210">
            <w:pPr>
              <w:rPr>
                <w:i/>
              </w:rPr>
            </w:pPr>
            <w:r w:rsidRPr="006A7E0D">
              <w:rPr>
                <w:i/>
              </w:rPr>
              <w:t>De kandidaat ontwikkelt zelfstandig een webapplicatie voor de verkoop van scooters en onderdelen. De applicatie biedt de volgende functies:</w:t>
            </w:r>
          </w:p>
          <w:p w14:paraId="468DE206" w14:textId="77777777" w:rsidR="00607210" w:rsidRDefault="00607210" w:rsidP="00607210">
            <w:pPr>
              <w:rPr>
                <w:i/>
              </w:rPr>
            </w:pPr>
          </w:p>
          <w:p w14:paraId="4C24C929" w14:textId="77777777" w:rsidR="00607210" w:rsidRPr="006A7E0D" w:rsidRDefault="00607210" w:rsidP="00607210">
            <w:pPr>
              <w:rPr>
                <w:i/>
              </w:rPr>
            </w:pPr>
            <w:proofErr w:type="spellStart"/>
            <w:r>
              <w:rPr>
                <w:i/>
              </w:rPr>
              <w:t>Laravel</w:t>
            </w:r>
            <w:proofErr w:type="spellEnd"/>
            <w:r>
              <w:rPr>
                <w:i/>
              </w:rPr>
              <w:t>.</w:t>
            </w:r>
          </w:p>
          <w:p w14:paraId="3A460096" w14:textId="77777777" w:rsidR="00607210" w:rsidRDefault="00607210" w:rsidP="00607210">
            <w:pPr>
              <w:rPr>
                <w:i/>
              </w:rPr>
            </w:pPr>
            <w:r w:rsidRPr="006A7E0D">
              <w:rPr>
                <w:i/>
              </w:rPr>
              <w:t>Scooters en onderdelen kunnen worden toegevoegd, verwijderd of gemarkeerd als te koop.</w:t>
            </w:r>
          </w:p>
          <w:p w14:paraId="2A915A67" w14:textId="77777777" w:rsidR="00607210" w:rsidRDefault="00607210" w:rsidP="00607210">
            <w:pPr>
              <w:rPr>
                <w:i/>
              </w:rPr>
            </w:pPr>
            <w:r>
              <w:rPr>
                <w:i/>
              </w:rPr>
              <w:t>Klanten kunnen offertes aanvragen via een formulier.</w:t>
            </w:r>
          </w:p>
          <w:p w14:paraId="05E505C2" w14:textId="77777777" w:rsidR="00607210" w:rsidRPr="006A7E0D" w:rsidRDefault="00607210" w:rsidP="00607210">
            <w:pPr>
              <w:rPr>
                <w:i/>
              </w:rPr>
            </w:pPr>
          </w:p>
          <w:p w14:paraId="3E1AA9AF" w14:textId="77777777" w:rsidR="00607210" w:rsidRDefault="00607210" w:rsidP="00607210">
            <w:pPr>
              <w:rPr>
                <w:i/>
              </w:rPr>
            </w:pPr>
            <w:r w:rsidRPr="006A7E0D">
              <w:rPr>
                <w:i/>
              </w:rPr>
              <w:t>Een inlog</w:t>
            </w:r>
            <w:r>
              <w:rPr>
                <w:i/>
              </w:rPr>
              <w:t>/registratie</w:t>
            </w:r>
            <w:r w:rsidRPr="006A7E0D">
              <w:rPr>
                <w:i/>
              </w:rPr>
              <w:t>pagina voor gebruikers.</w:t>
            </w:r>
          </w:p>
          <w:p w14:paraId="6643210E" w14:textId="24B0C025" w:rsidR="00607210" w:rsidRPr="006A7E0D" w:rsidRDefault="00607210" w:rsidP="00607210">
            <w:pPr>
              <w:rPr>
                <w:i/>
              </w:rPr>
            </w:pPr>
            <w:r>
              <w:rPr>
                <w:i/>
              </w:rPr>
              <w:t xml:space="preserve">Je moet </w:t>
            </w:r>
            <w:proofErr w:type="spellStart"/>
            <w:r>
              <w:rPr>
                <w:i/>
              </w:rPr>
              <w:t>geauthenticeerd</w:t>
            </w:r>
            <w:proofErr w:type="spellEnd"/>
            <w:r>
              <w:rPr>
                <w:i/>
              </w:rPr>
              <w:t xml:space="preserve"> zijn als </w:t>
            </w:r>
            <w:proofErr w:type="spellStart"/>
            <w:r>
              <w:rPr>
                <w:i/>
              </w:rPr>
              <w:t>admin</w:t>
            </w:r>
            <w:proofErr w:type="spellEnd"/>
            <w:r>
              <w:rPr>
                <w:i/>
              </w:rPr>
              <w:t xml:space="preserve"> om scooters/onderdelen toe te voegen en/of verwijderen.</w:t>
            </w:r>
          </w:p>
          <w:p w14:paraId="38580A27" w14:textId="77777777" w:rsidR="00607210" w:rsidRPr="006A7E0D" w:rsidRDefault="00607210" w:rsidP="00607210">
            <w:pPr>
              <w:rPr>
                <w:i/>
              </w:rPr>
            </w:pPr>
          </w:p>
          <w:p w14:paraId="2187338C" w14:textId="69CAD094" w:rsidR="00607210" w:rsidRPr="00607210" w:rsidRDefault="00607210" w:rsidP="00F42F74">
            <w:pPr>
              <w:rPr>
                <w:i/>
              </w:rPr>
            </w:pPr>
            <w:r w:rsidRPr="006A7E0D">
              <w:rPr>
                <w:i/>
              </w:rPr>
              <w:t>Extra diensten: onderhouds- en reparatieverzoeken kunnen via de app worden aangemaakt.</w:t>
            </w:r>
          </w:p>
          <w:p w14:paraId="0E37D3B8" w14:textId="77777777" w:rsidR="00F42F74" w:rsidRDefault="00F42F74" w:rsidP="00F42F74">
            <w:pPr>
              <w:rPr>
                <w:bCs/>
                <w:iCs/>
              </w:rPr>
            </w:pPr>
          </w:p>
          <w:p w14:paraId="68A86AF7" w14:textId="77777777" w:rsidR="00744A07" w:rsidRDefault="00744A07" w:rsidP="00F42F74">
            <w:pPr>
              <w:rPr>
                <w:b/>
                <w:iCs/>
              </w:rPr>
            </w:pPr>
          </w:p>
          <w:p w14:paraId="7D572104" w14:textId="77777777" w:rsidR="00744A07" w:rsidRDefault="00744A07" w:rsidP="00F42F74">
            <w:pPr>
              <w:rPr>
                <w:b/>
                <w:iCs/>
              </w:rPr>
            </w:pPr>
          </w:p>
          <w:p w14:paraId="4E6D49F8" w14:textId="77777777" w:rsidR="00744A07" w:rsidRDefault="00744A07" w:rsidP="00F42F74">
            <w:pPr>
              <w:rPr>
                <w:b/>
                <w:iCs/>
              </w:rPr>
            </w:pPr>
          </w:p>
          <w:p w14:paraId="233BE218" w14:textId="77777777" w:rsidR="00744A07" w:rsidRDefault="00744A07" w:rsidP="00F42F74">
            <w:pPr>
              <w:rPr>
                <w:b/>
                <w:iCs/>
              </w:rPr>
            </w:pPr>
          </w:p>
          <w:p w14:paraId="592EFD72" w14:textId="77777777" w:rsidR="00744A07" w:rsidRDefault="00744A07" w:rsidP="00F42F74">
            <w:pPr>
              <w:rPr>
                <w:b/>
                <w:iCs/>
              </w:rPr>
            </w:pPr>
          </w:p>
          <w:p w14:paraId="63F23B2F" w14:textId="77777777" w:rsidR="00744A07" w:rsidRDefault="00744A07" w:rsidP="00F42F74">
            <w:pPr>
              <w:rPr>
                <w:b/>
                <w:iCs/>
              </w:rPr>
            </w:pPr>
          </w:p>
          <w:p w14:paraId="1ED169B7" w14:textId="7ABDF1CD" w:rsidR="00F42F74" w:rsidRPr="009F35E3" w:rsidRDefault="00F42F74" w:rsidP="00F42F74">
            <w:pPr>
              <w:rPr>
                <w:b/>
                <w:iCs/>
              </w:rPr>
            </w:pPr>
            <w:r w:rsidRPr="009F35E3">
              <w:rPr>
                <w:b/>
                <w:iCs/>
              </w:rPr>
              <w:lastRenderedPageBreak/>
              <w:t xml:space="preserve">Startdatum: </w:t>
            </w:r>
            <w:r w:rsidR="00060BFE">
              <w:rPr>
                <w:b/>
                <w:iCs/>
              </w:rPr>
              <w:t>23</w:t>
            </w:r>
            <w:r w:rsidRPr="009F35E3">
              <w:rPr>
                <w:b/>
                <w:iCs/>
              </w:rPr>
              <w:t>-</w:t>
            </w:r>
            <w:r w:rsidR="00060BFE">
              <w:rPr>
                <w:b/>
                <w:iCs/>
              </w:rPr>
              <w:t>05</w:t>
            </w:r>
            <w:r w:rsidRPr="009F35E3">
              <w:rPr>
                <w:b/>
                <w:iCs/>
              </w:rPr>
              <w:t xml:space="preserve">-2025 </w:t>
            </w:r>
          </w:p>
          <w:p w14:paraId="203F0B38" w14:textId="77777777" w:rsidR="00F42F74" w:rsidRDefault="00F42F74" w:rsidP="00F42F74">
            <w:pPr>
              <w:rPr>
                <w:bCs/>
                <w:iCs/>
              </w:rPr>
            </w:pPr>
          </w:p>
          <w:p w14:paraId="2D9E2BE0" w14:textId="77777777" w:rsidR="00F42F74" w:rsidRPr="004F32B2" w:rsidRDefault="00F42F74" w:rsidP="00F42F74">
            <w:pPr>
              <w:rPr>
                <w:b/>
                <w:iCs/>
              </w:rPr>
            </w:pPr>
            <w:r w:rsidRPr="004F32B2">
              <w:rPr>
                <w:b/>
                <w:iCs/>
              </w:rPr>
              <w:t>Opdracht 1</w:t>
            </w:r>
          </w:p>
          <w:p w14:paraId="2806039F" w14:textId="77777777" w:rsidR="00F42F74" w:rsidRDefault="00F42F74" w:rsidP="00F42F74">
            <w:r>
              <w:t>B1-K1-W1: Plant werkzaamheden en bewaakt de voortgang</w:t>
            </w:r>
          </w:p>
          <w:p w14:paraId="09C5BD09" w14:textId="77777777" w:rsidR="00F42F74" w:rsidRDefault="00F42F74" w:rsidP="00F42F74">
            <w:r>
              <w:t>B1-K1-W2: Ontwerpt software</w:t>
            </w:r>
          </w:p>
          <w:p w14:paraId="01F1C6AF" w14:textId="77777777" w:rsidR="00F42F74" w:rsidRDefault="00F42F74" w:rsidP="00F42F74"/>
          <w:p w14:paraId="335FD4D5" w14:textId="77777777" w:rsidR="00F42F74" w:rsidRDefault="00F42F74" w:rsidP="00F42F74">
            <w:r>
              <w:t>Wat ga ik doen:</w:t>
            </w:r>
          </w:p>
          <w:p w14:paraId="7E74BE21" w14:textId="7BBE961C" w:rsidR="00F42F74" w:rsidRDefault="00F42F74" w:rsidP="00F42F74">
            <w:r>
              <w:t xml:space="preserve">Duur: </w:t>
            </w:r>
            <w:r w:rsidR="00060BFE">
              <w:t>5</w:t>
            </w:r>
            <w:r w:rsidR="00607210">
              <w:t xml:space="preserve"> uur</w:t>
            </w:r>
          </w:p>
          <w:p w14:paraId="0D2BEEB9" w14:textId="29093E8F" w:rsidR="00607210" w:rsidRPr="006A7E0D" w:rsidRDefault="00F42F74" w:rsidP="00607210">
            <w:pPr>
              <w:rPr>
                <w:i/>
              </w:rPr>
            </w:pPr>
            <w:r>
              <w:t>Op te leveren product(en):</w:t>
            </w:r>
            <w:r w:rsidR="00607210">
              <w:t xml:space="preserve"> </w:t>
            </w:r>
            <w:r w:rsidR="00607210" w:rsidRPr="006A7E0D">
              <w:rPr>
                <w:i/>
              </w:rPr>
              <w:t>Ontwikkeling van</w:t>
            </w:r>
            <w:r w:rsidR="00744A07">
              <w:rPr>
                <w:i/>
              </w:rPr>
              <w:t xml:space="preserve"> het ontwerp en planning (GitHub) van</w:t>
            </w:r>
            <w:r w:rsidR="00607210" w:rsidRPr="006A7E0D">
              <w:rPr>
                <w:i/>
              </w:rPr>
              <w:t xml:space="preserve"> een functionele </w:t>
            </w:r>
            <w:proofErr w:type="spellStart"/>
            <w:r w:rsidR="00607210" w:rsidRPr="006A7E0D">
              <w:rPr>
                <w:i/>
              </w:rPr>
              <w:t>webapp</w:t>
            </w:r>
            <w:proofErr w:type="spellEnd"/>
            <w:r w:rsidR="00607210" w:rsidRPr="006A7E0D">
              <w:rPr>
                <w:i/>
              </w:rPr>
              <w:t xml:space="preserve"> met CRUD-functionaliteiten, gebruikersauthenticatie en serviceformulieren.</w:t>
            </w:r>
          </w:p>
          <w:p w14:paraId="5FAEE528" w14:textId="6971D99D" w:rsidR="00F42F74" w:rsidRDefault="00F42F74" w:rsidP="00F42F74"/>
          <w:p w14:paraId="62FE54C2" w14:textId="42580658" w:rsidR="00F42F74" w:rsidRDefault="00F42F74" w:rsidP="00F42F74">
            <w:r>
              <w:t>Beoordeelmoment:</w:t>
            </w:r>
            <w:ins w:id="0" w:author="Rob Wigmans" w:date="2025-03-21T11:55:00Z">
              <w:r w:rsidR="009F35E3">
                <w:t xml:space="preserve"> </w:t>
              </w:r>
            </w:ins>
            <w:r w:rsidR="00744A07">
              <w:t>31</w:t>
            </w:r>
            <w:r w:rsidR="009F35E3">
              <w:t>-</w:t>
            </w:r>
            <w:r w:rsidR="00607210">
              <w:t>05</w:t>
            </w:r>
            <w:r w:rsidR="009F35E3">
              <w:t>-2025</w:t>
            </w:r>
          </w:p>
          <w:p w14:paraId="539A2265" w14:textId="77777777" w:rsidR="00F42F74" w:rsidRDefault="00F42F74" w:rsidP="00F42F74"/>
          <w:p w14:paraId="5B2667FD" w14:textId="77777777" w:rsidR="00F42F74" w:rsidRPr="004F32B2" w:rsidRDefault="00F42F74" w:rsidP="00F42F74">
            <w:pPr>
              <w:rPr>
                <w:b/>
                <w:bCs/>
              </w:rPr>
            </w:pPr>
            <w:r w:rsidRPr="004F32B2">
              <w:rPr>
                <w:b/>
                <w:bCs/>
              </w:rPr>
              <w:t>Opdracht 2</w:t>
            </w:r>
          </w:p>
          <w:p w14:paraId="6B7032F1" w14:textId="77777777" w:rsidR="00F42F74" w:rsidRDefault="00F42F74" w:rsidP="00F42F74">
            <w:r>
              <w:t>B1-K1-W3: Realiseert (onderdelen van) software</w:t>
            </w:r>
          </w:p>
          <w:p w14:paraId="7469BF5E" w14:textId="77777777" w:rsidR="00744A07" w:rsidRPr="00A447D9" w:rsidRDefault="00744A07" w:rsidP="00744A07">
            <w:pPr>
              <w:rPr>
                <w:b/>
                <w:bCs/>
              </w:rPr>
            </w:pPr>
            <w:r w:rsidRPr="00A447D9">
              <w:rPr>
                <w:b/>
                <w:bCs/>
              </w:rPr>
              <w:t>Gebruikte tools/software</w:t>
            </w:r>
          </w:p>
          <w:p w14:paraId="17DF66FF" w14:textId="77777777" w:rsidR="00744A07" w:rsidRDefault="00744A07" w:rsidP="00744A07">
            <w:pPr>
              <w:pStyle w:val="Heading3"/>
              <w:numPr>
                <w:ilvl w:val="0"/>
                <w:numId w:val="36"/>
              </w:numPr>
            </w:pPr>
            <w:r>
              <w:t>Word Office voor documentatie</w:t>
            </w:r>
          </w:p>
          <w:p w14:paraId="707F030D" w14:textId="3A73D153" w:rsidR="00744A07" w:rsidRPr="00872399" w:rsidRDefault="00744A07" w:rsidP="00744A07">
            <w:pPr>
              <w:pStyle w:val="ListParagraph"/>
              <w:numPr>
                <w:ilvl w:val="0"/>
                <w:numId w:val="36"/>
              </w:numPr>
              <w:rPr>
                <w:lang w:val="en-US"/>
              </w:rPr>
            </w:pPr>
            <w:r w:rsidRPr="00872399">
              <w:rPr>
                <w:lang w:val="en-US"/>
              </w:rPr>
              <w:t>Laravel PHP, Visual studio code</w:t>
            </w:r>
            <w:r>
              <w:rPr>
                <w:lang w:val="en-US"/>
              </w:rPr>
              <w:t>, GitHub.</w:t>
            </w:r>
            <w:r>
              <w:rPr>
                <w:lang w:val="en-US"/>
              </w:rPr>
              <w:br/>
            </w:r>
            <w:proofErr w:type="spellStart"/>
            <w:r w:rsidRPr="00744A07">
              <w:rPr>
                <w:b/>
                <w:bCs/>
                <w:lang w:val="en-US"/>
              </w:rPr>
              <w:t>Gebruikte</w:t>
            </w:r>
            <w:proofErr w:type="spellEnd"/>
            <w:r w:rsidRPr="00744A07">
              <w:rPr>
                <w:b/>
                <w:bCs/>
                <w:lang w:val="en-US"/>
              </w:rPr>
              <w:t xml:space="preserve"> </w:t>
            </w:r>
            <w:proofErr w:type="spellStart"/>
            <w:r w:rsidRPr="00744A07">
              <w:rPr>
                <w:b/>
                <w:bCs/>
                <w:lang w:val="en-US"/>
              </w:rPr>
              <w:t>talen</w:t>
            </w:r>
            <w:proofErr w:type="spellEnd"/>
            <w:r w:rsidRPr="00744A07">
              <w:rPr>
                <w:b/>
                <w:bCs/>
                <w:lang w:val="en-US"/>
              </w:rPr>
              <w:t>: Laravel PHP</w:t>
            </w:r>
          </w:p>
          <w:p w14:paraId="4A5F462E" w14:textId="77777777" w:rsidR="00F42F74" w:rsidRDefault="00F42F74" w:rsidP="00F42F74"/>
          <w:p w14:paraId="107A630F" w14:textId="26E71D47" w:rsidR="00F42F74" w:rsidRDefault="00F42F74" w:rsidP="00F42F74">
            <w:r>
              <w:t>Wat ga ik doen:</w:t>
            </w:r>
            <w:r w:rsidR="00060BFE">
              <w:t xml:space="preserve"> Ik ga de software realiseren met behulp van User </w:t>
            </w:r>
            <w:proofErr w:type="spellStart"/>
            <w:r w:rsidR="00060BFE">
              <w:t>Stories</w:t>
            </w:r>
            <w:proofErr w:type="spellEnd"/>
            <w:r w:rsidR="00060BFE">
              <w:t xml:space="preserve"> (GitHub)</w:t>
            </w:r>
          </w:p>
          <w:p w14:paraId="4236F4F1" w14:textId="75E285BC" w:rsidR="00F42F74" w:rsidRDefault="00F42F74" w:rsidP="00F42F74">
            <w:r>
              <w:t xml:space="preserve">Duur: </w:t>
            </w:r>
            <w:r w:rsidR="00060BFE">
              <w:t>5 uur</w:t>
            </w:r>
          </w:p>
          <w:p w14:paraId="515F87C2" w14:textId="4B029B75" w:rsidR="00F42F74" w:rsidRDefault="00F42F74" w:rsidP="00F42F74">
            <w:r>
              <w:t>Op te leveren product(en):</w:t>
            </w:r>
            <w:r w:rsidR="00060BFE">
              <w:t xml:space="preserve"> Een goed werkende website met de juiste uitleg en stappen</w:t>
            </w:r>
          </w:p>
          <w:p w14:paraId="58E7FEE2" w14:textId="0784313F" w:rsidR="00F42F74" w:rsidRDefault="00F42F74" w:rsidP="00F42F74">
            <w:r>
              <w:t>Beoordeelmoment:</w:t>
            </w:r>
            <w:r w:rsidR="009F35E3">
              <w:t xml:space="preserve"> </w:t>
            </w:r>
            <w:r w:rsidR="00744A07">
              <w:t>31</w:t>
            </w:r>
            <w:r w:rsidR="009F35E3">
              <w:t>-</w:t>
            </w:r>
            <w:r w:rsidR="00060BFE">
              <w:t>05</w:t>
            </w:r>
            <w:r w:rsidR="009F35E3">
              <w:t>-2025</w:t>
            </w:r>
          </w:p>
          <w:p w14:paraId="0175A9E6" w14:textId="77777777" w:rsidR="00F42F74" w:rsidRDefault="00F42F74" w:rsidP="00F42F74"/>
          <w:p w14:paraId="1A037FEC" w14:textId="77777777" w:rsidR="00F42F74" w:rsidRDefault="00F42F74" w:rsidP="00F42F74"/>
          <w:p w14:paraId="134F5063" w14:textId="77777777" w:rsidR="00F42F74" w:rsidRPr="004F32B2" w:rsidRDefault="00F42F74" w:rsidP="00F42F74">
            <w:pPr>
              <w:rPr>
                <w:b/>
                <w:bCs/>
              </w:rPr>
            </w:pPr>
            <w:r w:rsidRPr="004F32B2">
              <w:rPr>
                <w:b/>
                <w:bCs/>
              </w:rPr>
              <w:t>Opdracht 3</w:t>
            </w:r>
          </w:p>
          <w:p w14:paraId="64CBA829" w14:textId="77777777" w:rsidR="00F42F74" w:rsidRDefault="00F42F74" w:rsidP="00F42F74">
            <w:r>
              <w:t>B1-K1-W4: Test software</w:t>
            </w:r>
          </w:p>
          <w:p w14:paraId="73FF2C4F" w14:textId="77777777" w:rsidR="00F42F74" w:rsidRDefault="00F42F74" w:rsidP="00F42F74"/>
          <w:p w14:paraId="1136564E" w14:textId="7FA67092" w:rsidR="00F42F74" w:rsidRDefault="00F42F74" w:rsidP="00F42F74">
            <w:r>
              <w:t>Wat ga ik doen:</w:t>
            </w:r>
            <w:r w:rsidR="00060BFE">
              <w:t xml:space="preserve"> Ik ga de software testen met </w:t>
            </w:r>
            <w:proofErr w:type="spellStart"/>
            <w:r w:rsidR="00060BFE">
              <w:t>laravel</w:t>
            </w:r>
            <w:proofErr w:type="spellEnd"/>
            <w:r w:rsidR="00060BFE">
              <w:t xml:space="preserve"> om te checken dat er geen bugs/problemen zijn met de website en/of code</w:t>
            </w:r>
            <w:r w:rsidR="00CA5C9F">
              <w:t>.</w:t>
            </w:r>
          </w:p>
          <w:p w14:paraId="4F82BDE4" w14:textId="5C609219" w:rsidR="00CA5C9F" w:rsidRDefault="00CA5C9F" w:rsidP="00F42F74">
            <w:r>
              <w:t>Ik maak ook een testplan/scenario waarin ik alle functies test</w:t>
            </w:r>
          </w:p>
          <w:p w14:paraId="6C99AACD" w14:textId="41D4B41F" w:rsidR="00F42F74" w:rsidRDefault="00F42F74" w:rsidP="00F42F74">
            <w:r>
              <w:t xml:space="preserve">Duur: </w:t>
            </w:r>
            <w:r w:rsidR="00060BFE">
              <w:t>5 uur</w:t>
            </w:r>
          </w:p>
          <w:p w14:paraId="5E3A7915" w14:textId="4A09C82B" w:rsidR="00F42F74" w:rsidRDefault="00F42F74" w:rsidP="00F42F74">
            <w:r>
              <w:t>Op te leveren product(en):</w:t>
            </w:r>
            <w:r w:rsidR="00060BFE">
              <w:t xml:space="preserve"> Een website zonder bugs/problemen/</w:t>
            </w:r>
            <w:proofErr w:type="spellStart"/>
            <w:r w:rsidR="00060BFE">
              <w:t>errors</w:t>
            </w:r>
            <w:proofErr w:type="spellEnd"/>
            <w:r w:rsidR="00060BFE">
              <w:t>.</w:t>
            </w:r>
          </w:p>
          <w:p w14:paraId="0443FB5E" w14:textId="5B3354FE" w:rsidR="00F42F74" w:rsidRDefault="00F42F74" w:rsidP="00F42F74">
            <w:r>
              <w:t>Beoordeelmoment:</w:t>
            </w:r>
            <w:r w:rsidR="009F35E3">
              <w:t xml:space="preserve"> </w:t>
            </w:r>
            <w:r w:rsidR="00744A07">
              <w:t>31</w:t>
            </w:r>
            <w:r w:rsidR="009F35E3">
              <w:t>-</w:t>
            </w:r>
            <w:r w:rsidR="00060BFE">
              <w:t>05</w:t>
            </w:r>
            <w:r w:rsidR="009F35E3">
              <w:t>-2025</w:t>
            </w:r>
          </w:p>
          <w:p w14:paraId="21874FA6" w14:textId="77777777" w:rsidR="00F42F74" w:rsidRDefault="00F42F74" w:rsidP="00F42F74"/>
          <w:p w14:paraId="5F07559D" w14:textId="77777777" w:rsidR="00F42F74" w:rsidRDefault="00F42F74" w:rsidP="00F42F74"/>
          <w:p w14:paraId="376C5EB9" w14:textId="77777777" w:rsidR="00F42F74" w:rsidRPr="004F32B2" w:rsidRDefault="00F42F74" w:rsidP="00F42F74">
            <w:pPr>
              <w:rPr>
                <w:b/>
                <w:bCs/>
              </w:rPr>
            </w:pPr>
            <w:r w:rsidRPr="004F32B2">
              <w:rPr>
                <w:b/>
                <w:bCs/>
              </w:rPr>
              <w:t xml:space="preserve">Opdracht </w:t>
            </w:r>
            <w:r>
              <w:rPr>
                <w:b/>
                <w:bCs/>
              </w:rPr>
              <w:t>4</w:t>
            </w:r>
          </w:p>
          <w:p w14:paraId="537AAE41" w14:textId="77777777" w:rsidR="00F42F74" w:rsidRDefault="00F42F74" w:rsidP="00F42F74">
            <w:r>
              <w:t>B1-K1-W5: Doet verbetervoorstellen voor de software</w:t>
            </w:r>
          </w:p>
          <w:p w14:paraId="247BE5A8" w14:textId="77777777" w:rsidR="00F42F74" w:rsidRDefault="00F42F74" w:rsidP="00F42F74"/>
          <w:p w14:paraId="405E8CA8" w14:textId="6BFC5031" w:rsidR="00F42F74" w:rsidRDefault="00F42F74" w:rsidP="00F42F74">
            <w:r>
              <w:t>Wat ga ik doen:</w:t>
            </w:r>
            <w:r w:rsidR="00060BFE">
              <w:t xml:space="preserve"> </w:t>
            </w:r>
            <w:r w:rsidR="00CA5C9F">
              <w:t xml:space="preserve">Aan de hand van de testresultaten, ga ik de ze bespreken. </w:t>
            </w:r>
            <w:r w:rsidR="00060BFE">
              <w:t>Indien nodig, ga ik kijken wat er nog meer allemaal bij zou kunnen</w:t>
            </w:r>
            <w:r w:rsidR="00CA5C9F">
              <w:t>/verbeterd kan worden</w:t>
            </w:r>
            <w:r w:rsidR="00060BFE">
              <w:t xml:space="preserve"> in de website. </w:t>
            </w:r>
            <w:r w:rsidR="00CA5C9F">
              <w:t xml:space="preserve">Die zet ik allemaal vast in een document. </w:t>
            </w:r>
            <w:r w:rsidR="00060BFE">
              <w:t>Als het mogelijk is implementeer ik het</w:t>
            </w:r>
          </w:p>
          <w:p w14:paraId="0646CCC5" w14:textId="4CF80AA8" w:rsidR="00F42F74" w:rsidRDefault="00F42F74" w:rsidP="00F42F74">
            <w:r>
              <w:t xml:space="preserve">Duur: </w:t>
            </w:r>
            <w:r w:rsidR="00060BFE">
              <w:t>10 uur</w:t>
            </w:r>
          </w:p>
          <w:p w14:paraId="652A5CD5" w14:textId="23CC7CB9" w:rsidR="00F42F74" w:rsidRDefault="00F42F74" w:rsidP="00F42F74">
            <w:r>
              <w:t>Op te leveren product(en):</w:t>
            </w:r>
            <w:r w:rsidR="00060BFE">
              <w:t xml:space="preserve"> Een verbeterde website met mooie compacte functies</w:t>
            </w:r>
          </w:p>
          <w:p w14:paraId="25384B38" w14:textId="15A64684" w:rsidR="00F42F74" w:rsidRDefault="00F42F74" w:rsidP="00F42F74">
            <w:r>
              <w:t>Beoordeelmoment:</w:t>
            </w:r>
            <w:r w:rsidR="009F35E3">
              <w:t xml:space="preserve"> </w:t>
            </w:r>
            <w:r w:rsidR="00744A07">
              <w:t>31</w:t>
            </w:r>
            <w:r w:rsidR="009F35E3">
              <w:t>-</w:t>
            </w:r>
            <w:r w:rsidR="00060BFE">
              <w:t>05</w:t>
            </w:r>
            <w:r w:rsidR="009F35E3">
              <w:t>-2025</w:t>
            </w:r>
          </w:p>
          <w:p w14:paraId="3500105C" w14:textId="77777777" w:rsidR="00F42F74" w:rsidRDefault="00F42F74" w:rsidP="00F42F74"/>
          <w:p w14:paraId="5E807296" w14:textId="77777777" w:rsidR="00F42F74" w:rsidRDefault="00F42F74" w:rsidP="00F42F74"/>
          <w:p w14:paraId="354FEFAF" w14:textId="77777777" w:rsidR="00CA5C9F" w:rsidRDefault="00CA5C9F" w:rsidP="00F42F74"/>
          <w:p w14:paraId="75422315" w14:textId="77777777" w:rsidR="00CA5C9F" w:rsidRDefault="00CA5C9F" w:rsidP="00F42F74"/>
          <w:p w14:paraId="55CE5A40" w14:textId="77777777" w:rsidR="00CA5C9F" w:rsidRDefault="00CA5C9F" w:rsidP="00F42F74"/>
          <w:p w14:paraId="00B8C42E" w14:textId="77777777" w:rsidR="00F42F74" w:rsidRPr="004F32B2" w:rsidRDefault="00F42F74" w:rsidP="00F42F74">
            <w:pPr>
              <w:rPr>
                <w:b/>
                <w:bCs/>
              </w:rPr>
            </w:pPr>
            <w:r w:rsidRPr="004F32B2">
              <w:rPr>
                <w:b/>
                <w:bCs/>
              </w:rPr>
              <w:lastRenderedPageBreak/>
              <w:t xml:space="preserve">Opdracht </w:t>
            </w:r>
            <w:r>
              <w:rPr>
                <w:b/>
                <w:bCs/>
              </w:rPr>
              <w:t>5</w:t>
            </w:r>
          </w:p>
          <w:p w14:paraId="4B4ACA77" w14:textId="77777777" w:rsidR="00F42F74" w:rsidRDefault="00F42F74" w:rsidP="00F42F74">
            <w:r>
              <w:t>B1-K2-W1: Voert overleg</w:t>
            </w:r>
          </w:p>
          <w:p w14:paraId="0F460217" w14:textId="77777777" w:rsidR="00F42F74" w:rsidRDefault="00F42F74" w:rsidP="00F42F74"/>
          <w:p w14:paraId="2854B908" w14:textId="6D8200E5" w:rsidR="00F42F74" w:rsidRDefault="00F42F74" w:rsidP="00F42F74">
            <w:r>
              <w:t>Wat ga ik doen:</w:t>
            </w:r>
            <w:r w:rsidR="00060BFE">
              <w:t xml:space="preserve"> Overleggen met mijn stagebegeleider/mentor/examenbeoordelaar of er nog functies bij kunnen/moeten</w:t>
            </w:r>
            <w:r w:rsidR="00CA5C9F">
              <w:t>. Ik zet alles vast in een word document.</w:t>
            </w:r>
          </w:p>
          <w:p w14:paraId="554B3B9A" w14:textId="5BB949FF" w:rsidR="00F42F74" w:rsidRDefault="00F42F74" w:rsidP="00F42F74">
            <w:r>
              <w:t xml:space="preserve">Duur: </w:t>
            </w:r>
            <w:r w:rsidR="00060BFE">
              <w:t>5 uur</w:t>
            </w:r>
          </w:p>
          <w:p w14:paraId="423A58AA" w14:textId="4145A21A" w:rsidR="00F42F74" w:rsidRDefault="00F42F74" w:rsidP="00F42F74">
            <w:r>
              <w:t>Op te leveren product(en):</w:t>
            </w:r>
            <w:r w:rsidR="00060BFE">
              <w:t xml:space="preserve"> Een </w:t>
            </w:r>
            <w:r w:rsidR="00CA5C9F">
              <w:t>document</w:t>
            </w:r>
            <w:r w:rsidR="00060BFE">
              <w:t xml:space="preserve"> met </w:t>
            </w:r>
            <w:r w:rsidR="00CA5C9F">
              <w:t>een samenvatting van het overleg, en</w:t>
            </w:r>
            <w:r w:rsidR="00060BFE">
              <w:t xml:space="preserve"> nieuwe verbeterde functies</w:t>
            </w:r>
            <w:r w:rsidR="00CA5C9F">
              <w:t xml:space="preserve"> indien nodig</w:t>
            </w:r>
          </w:p>
          <w:p w14:paraId="536843CE" w14:textId="43DDA87E" w:rsidR="00F42F74" w:rsidRDefault="00F42F74" w:rsidP="00F42F74">
            <w:r>
              <w:t>Beoordeelmoment:</w:t>
            </w:r>
            <w:r w:rsidR="009F35E3">
              <w:t xml:space="preserve"> </w:t>
            </w:r>
            <w:r w:rsidR="00744A07">
              <w:t>31</w:t>
            </w:r>
            <w:r w:rsidR="009F35E3">
              <w:t>-</w:t>
            </w:r>
            <w:r w:rsidR="00060BFE">
              <w:t>05</w:t>
            </w:r>
            <w:r w:rsidR="009F35E3">
              <w:t>-2025</w:t>
            </w:r>
          </w:p>
          <w:p w14:paraId="1E2E41AC" w14:textId="77777777" w:rsidR="00F42F74" w:rsidRDefault="00F42F74" w:rsidP="00F42F74"/>
          <w:p w14:paraId="6F9A29B1" w14:textId="77777777" w:rsidR="00F42F74" w:rsidRDefault="00F42F74" w:rsidP="00F42F74"/>
          <w:p w14:paraId="083E4CB6" w14:textId="77777777" w:rsidR="00F42F74" w:rsidRPr="004F32B2" w:rsidRDefault="00F42F74" w:rsidP="00F42F74">
            <w:pPr>
              <w:rPr>
                <w:b/>
                <w:bCs/>
              </w:rPr>
            </w:pPr>
            <w:r w:rsidRPr="004F32B2">
              <w:rPr>
                <w:b/>
                <w:bCs/>
              </w:rPr>
              <w:t xml:space="preserve">Opdracht </w:t>
            </w:r>
            <w:r>
              <w:rPr>
                <w:b/>
                <w:bCs/>
              </w:rPr>
              <w:t>6</w:t>
            </w:r>
          </w:p>
          <w:p w14:paraId="59119AB0" w14:textId="77777777" w:rsidR="00F42F74" w:rsidRDefault="00F42F74" w:rsidP="00F42F74">
            <w:r>
              <w:t>B1-K2-W2: Presenteert het opgeleverde werk</w:t>
            </w:r>
          </w:p>
          <w:p w14:paraId="13683119" w14:textId="77777777" w:rsidR="00F42F74" w:rsidRDefault="00F42F74" w:rsidP="00F42F74"/>
          <w:p w14:paraId="3246AC79" w14:textId="70D1FC93" w:rsidR="00F42F74" w:rsidRDefault="00F42F74" w:rsidP="00F42F74">
            <w:r>
              <w:t>Wat ga ik doen:</w:t>
            </w:r>
            <w:r w:rsidR="00060BFE">
              <w:t xml:space="preserve"> Ik ga mijn website presenteren door mijn scherm op te nemen en de code/website te vertonen en uit te leggen hoe alles werkt.</w:t>
            </w:r>
          </w:p>
          <w:p w14:paraId="5C537E04" w14:textId="5E57FDDB" w:rsidR="00F42F74" w:rsidRDefault="00F42F74" w:rsidP="00F42F74">
            <w:r>
              <w:t xml:space="preserve">Duur: </w:t>
            </w:r>
            <w:r w:rsidR="00060BFE">
              <w:t>1 uur</w:t>
            </w:r>
          </w:p>
          <w:p w14:paraId="0A16340D" w14:textId="096BE8A0" w:rsidR="00F42F74" w:rsidRDefault="00F42F74" w:rsidP="00F42F74">
            <w:r>
              <w:t>Op te leveren product(en):</w:t>
            </w:r>
            <w:r w:rsidR="00060BFE">
              <w:t xml:space="preserve"> Een video waarin alles duidelijk uitgelegd </w:t>
            </w:r>
            <w:proofErr w:type="gramStart"/>
            <w:r w:rsidR="00060BFE">
              <w:t>word</w:t>
            </w:r>
            <w:proofErr w:type="gramEnd"/>
          </w:p>
          <w:p w14:paraId="10D78CF9" w14:textId="6C03F73C" w:rsidR="00F42F74" w:rsidRDefault="00F42F74" w:rsidP="00F42F74">
            <w:r>
              <w:t>Beoordeelmoment:</w:t>
            </w:r>
            <w:r w:rsidR="009F35E3">
              <w:t xml:space="preserve"> </w:t>
            </w:r>
            <w:r w:rsidR="00CA5C9F">
              <w:t>31</w:t>
            </w:r>
            <w:r w:rsidR="009F35E3">
              <w:t>-</w:t>
            </w:r>
            <w:r w:rsidR="00060BFE">
              <w:t>05</w:t>
            </w:r>
            <w:r w:rsidR="009F35E3">
              <w:t>-2025</w:t>
            </w:r>
          </w:p>
          <w:p w14:paraId="6C98CCE2" w14:textId="77777777" w:rsidR="00F42F74" w:rsidRDefault="00F42F74" w:rsidP="00F42F74"/>
          <w:p w14:paraId="3CF8D85D" w14:textId="77777777" w:rsidR="00F42F74" w:rsidRDefault="00F42F74" w:rsidP="00F42F74"/>
          <w:p w14:paraId="31912EBE" w14:textId="77777777" w:rsidR="00F42F74" w:rsidRPr="004F32B2" w:rsidRDefault="00F42F74" w:rsidP="00F42F74">
            <w:pPr>
              <w:rPr>
                <w:b/>
                <w:bCs/>
              </w:rPr>
            </w:pPr>
            <w:r w:rsidRPr="004F32B2">
              <w:rPr>
                <w:b/>
                <w:bCs/>
              </w:rPr>
              <w:t xml:space="preserve">Opdracht </w:t>
            </w:r>
            <w:r>
              <w:rPr>
                <w:b/>
                <w:bCs/>
              </w:rPr>
              <w:t>7</w:t>
            </w:r>
          </w:p>
          <w:p w14:paraId="29BB0963" w14:textId="77777777" w:rsidR="00F42F74" w:rsidRDefault="00F42F74" w:rsidP="00F42F74">
            <w:r>
              <w:t>B1-K2-W3: Reflecteert op het werk</w:t>
            </w:r>
          </w:p>
          <w:p w14:paraId="0763F70E" w14:textId="77777777" w:rsidR="00F42F74" w:rsidRDefault="00F42F74" w:rsidP="00F42F74"/>
          <w:p w14:paraId="6C7DF6B6" w14:textId="2C4432C3" w:rsidR="00F42F74" w:rsidRDefault="00F42F74" w:rsidP="00F42F74">
            <w:r>
              <w:t>Wat ga ik doen:</w:t>
            </w:r>
            <w:r w:rsidR="00060BFE">
              <w:t xml:space="preserve"> Ik ga reflecteren op het werk. Ik kijk of er verbeterpunten zijn, en die pas ik toe voor de volgende keer</w:t>
            </w:r>
          </w:p>
          <w:p w14:paraId="376E8F57" w14:textId="66960CF2" w:rsidR="00F42F74" w:rsidRDefault="00F42F74" w:rsidP="00F42F74">
            <w:r>
              <w:t xml:space="preserve">Duur: </w:t>
            </w:r>
            <w:r w:rsidR="00060BFE">
              <w:t>5 uur</w:t>
            </w:r>
          </w:p>
          <w:p w14:paraId="277DD3C0" w14:textId="477666F4" w:rsidR="00F42F74" w:rsidRDefault="00F42F74" w:rsidP="00F42F74">
            <w:r>
              <w:t>Op te leveren product(en):</w:t>
            </w:r>
            <w:r w:rsidR="00060BFE">
              <w:t xml:space="preserve"> Een goede reflectie over mijn werkhouding/planning en hoe ik alles heb uitgevoerd.</w:t>
            </w:r>
          </w:p>
          <w:p w14:paraId="213129BE" w14:textId="3BB874F3" w:rsidR="00F42F74" w:rsidRDefault="00F42F74" w:rsidP="00F42F74">
            <w:r>
              <w:t>Beoordeelmoment:</w:t>
            </w:r>
            <w:r w:rsidR="009F35E3">
              <w:t xml:space="preserve"> </w:t>
            </w:r>
            <w:r w:rsidR="00060BFE">
              <w:t>3</w:t>
            </w:r>
            <w:r w:rsidR="00744A07">
              <w:t>1</w:t>
            </w:r>
            <w:r w:rsidR="009F35E3">
              <w:t>-</w:t>
            </w:r>
            <w:r w:rsidR="00060BFE">
              <w:t>05</w:t>
            </w:r>
            <w:r w:rsidR="009F35E3">
              <w:t>-2025</w:t>
            </w:r>
          </w:p>
          <w:p w14:paraId="6CAFFED6" w14:textId="77777777" w:rsidR="00A447D9" w:rsidRDefault="00A447D9" w:rsidP="00F42F74"/>
          <w:p w14:paraId="71D07066" w14:textId="2677E905" w:rsidR="00A447D9" w:rsidRPr="00A447D9" w:rsidRDefault="00A447D9" w:rsidP="00F42F74">
            <w:pPr>
              <w:rPr>
                <w:b/>
                <w:bCs/>
              </w:rPr>
            </w:pPr>
            <w:r w:rsidRPr="00A447D9">
              <w:rPr>
                <w:b/>
                <w:bCs/>
              </w:rPr>
              <w:t>Gebruikte tools/software</w:t>
            </w:r>
          </w:p>
          <w:p w14:paraId="00EF3E17" w14:textId="4BCC8D46" w:rsidR="00F42F74" w:rsidRDefault="00060BFE" w:rsidP="00A447D9">
            <w:pPr>
              <w:pStyle w:val="Heading3"/>
              <w:numPr>
                <w:ilvl w:val="0"/>
                <w:numId w:val="36"/>
              </w:numPr>
            </w:pPr>
            <w:r>
              <w:t>Word</w:t>
            </w:r>
            <w:r w:rsidR="00A447D9">
              <w:t xml:space="preserve"> Office voor documentatie</w:t>
            </w:r>
          </w:p>
          <w:p w14:paraId="735DCE44" w14:textId="48CED853" w:rsidR="00A447D9" w:rsidRPr="00872399" w:rsidRDefault="00060BFE" w:rsidP="00A447D9">
            <w:pPr>
              <w:pStyle w:val="ListParagraph"/>
              <w:numPr>
                <w:ilvl w:val="0"/>
                <w:numId w:val="36"/>
              </w:numPr>
              <w:rPr>
                <w:lang w:val="en-US"/>
              </w:rPr>
            </w:pPr>
            <w:r w:rsidRPr="00872399">
              <w:rPr>
                <w:lang w:val="en-US"/>
              </w:rPr>
              <w:t>Laravel</w:t>
            </w:r>
            <w:r w:rsidR="00872399" w:rsidRPr="00872399">
              <w:rPr>
                <w:lang w:val="en-US"/>
              </w:rPr>
              <w:t xml:space="preserve"> PHP, Visual studio code</w:t>
            </w:r>
            <w:r w:rsidR="00872399">
              <w:rPr>
                <w:lang w:val="en-US"/>
              </w:rPr>
              <w:t>, GitHub.</w:t>
            </w:r>
          </w:p>
          <w:p w14:paraId="6E177442" w14:textId="77777777" w:rsidR="00A447D9" w:rsidRPr="00872399" w:rsidRDefault="00A447D9" w:rsidP="00A447D9">
            <w:pPr>
              <w:rPr>
                <w:lang w:val="en-US"/>
              </w:rPr>
            </w:pPr>
          </w:p>
          <w:p w14:paraId="6957704F" w14:textId="77777777" w:rsidR="00F42F74" w:rsidRPr="00872399" w:rsidRDefault="00F42F74">
            <w:pPr>
              <w:pStyle w:val="Heading3"/>
              <w:rPr>
                <w:lang w:val="en-US"/>
              </w:rPr>
            </w:pPr>
          </w:p>
          <w:p w14:paraId="7F1268F1" w14:textId="3AFC8955" w:rsidR="00F42F74" w:rsidRDefault="00F42F74" w:rsidP="009F35E3">
            <w:pPr>
              <w:rPr>
                <w:b/>
                <w:bCs/>
              </w:rPr>
            </w:pPr>
            <w:r w:rsidRPr="009F35E3">
              <w:rPr>
                <w:b/>
                <w:bCs/>
                <w:highlight w:val="yellow"/>
              </w:rPr>
              <w:t>Vul start en einddatum aan het eind van het document in en laat dit ondertekenen door jou en de praktijkbegeleider</w:t>
            </w:r>
          </w:p>
          <w:p w14:paraId="39FBDE4F" w14:textId="3D8E0A3F" w:rsidR="00CA5C9F" w:rsidRPr="009F35E3" w:rsidRDefault="00CA5C9F" w:rsidP="009F35E3">
            <w:pPr>
              <w:rPr>
                <w:b/>
                <w:bCs/>
              </w:rPr>
            </w:pPr>
            <w:r>
              <w:rPr>
                <w:b/>
                <w:bCs/>
              </w:rPr>
              <w:t>23 Mei 2025 tot en met 31 Mei 2025. Werkuren: 09:00-17:30</w:t>
            </w:r>
          </w:p>
          <w:p w14:paraId="3402ED5C" w14:textId="77777777" w:rsidR="00F42F74" w:rsidRDefault="00F42F74">
            <w:pPr>
              <w:pStyle w:val="Heading3"/>
            </w:pPr>
          </w:p>
          <w:p w14:paraId="65744B15" w14:textId="77777777" w:rsidR="00355740" w:rsidRDefault="00355740">
            <w:pPr>
              <w:rPr>
                <w:i/>
              </w:rPr>
            </w:pPr>
          </w:p>
          <w:p w14:paraId="65744B16" w14:textId="77777777" w:rsidR="00355740" w:rsidRDefault="00355740">
            <w:pPr>
              <w:rPr>
                <w:i/>
              </w:rPr>
            </w:pPr>
          </w:p>
        </w:tc>
      </w:tr>
      <w:tr w:rsidR="00607210" w14:paraId="01839964" w14:textId="77777777" w:rsidTr="00AE79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2F0F858F" w14:textId="77777777" w:rsidR="00607210" w:rsidRDefault="00607210">
            <w:pPr>
              <w:rPr>
                <w:i/>
              </w:rPr>
            </w:pPr>
          </w:p>
        </w:tc>
      </w:tr>
    </w:tbl>
    <w:p w14:paraId="65744B18" w14:textId="77777777" w:rsidR="00355740" w:rsidRDefault="002E2950">
      <w:r>
        <w:br w:type="page"/>
      </w:r>
    </w:p>
    <w:p w14:paraId="65744B19" w14:textId="77777777" w:rsidR="00355740" w:rsidRDefault="002E2950">
      <w:pPr>
        <w:pStyle w:val="Heading1"/>
      </w:pPr>
      <w:bookmarkStart w:id="1" w:name="_91dfq8zam3ry" w:colFirst="0" w:colLast="0"/>
      <w:bookmarkEnd w:id="1"/>
      <w:r>
        <w:lastRenderedPageBreak/>
        <w:t>Examenopdracht 1 (B1-K1 &amp; B1-K2)</w:t>
      </w:r>
    </w:p>
    <w:p w14:paraId="65744B1A" w14:textId="77777777" w:rsidR="00355740" w:rsidRDefault="00355740"/>
    <w:p w14:paraId="65744B1C" w14:textId="1FE97216" w:rsidR="00355740" w:rsidRDefault="002E2950">
      <w:pPr>
        <w:spacing w:line="240" w:lineRule="auto"/>
      </w:pPr>
      <w:r>
        <w:t xml:space="preserve">Je gaat in dit examen een (deel van een) applicatie ontwikkelen. </w:t>
      </w:r>
    </w:p>
    <w:p w14:paraId="65744B1F" w14:textId="4086598C" w:rsidR="00355740" w:rsidRDefault="002E2950" w:rsidP="003348A9">
      <w:pPr>
        <w:spacing w:line="240" w:lineRule="auto"/>
      </w:pPr>
      <w:r>
        <w:t xml:space="preserve">De opdracht is opgedeeld in een aantal deelopdrachten waarin je voor elke opdracht het resultaat van de vorige opdracht nodig hebt. </w:t>
      </w:r>
    </w:p>
    <w:p w14:paraId="572AAA28" w14:textId="77777777" w:rsidR="00AD277B" w:rsidRDefault="00AD277B" w:rsidP="003348A9">
      <w:pPr>
        <w:spacing w:line="240" w:lineRule="auto"/>
      </w:pPr>
    </w:p>
    <w:p w14:paraId="1D12BE0C" w14:textId="6414A87F" w:rsidR="00AD277B" w:rsidRPr="00A253B9" w:rsidRDefault="00AD277B" w:rsidP="00240A36">
      <w:pPr>
        <w:pStyle w:val="Heading2"/>
      </w:pPr>
      <w:bookmarkStart w:id="2" w:name="_Toc121392515"/>
      <w:r w:rsidRPr="00A253B9">
        <w:t>Opdracht 1: Wensen/eisen, planning en ontwerp</w:t>
      </w:r>
      <w:bookmarkStart w:id="3" w:name="_Hlk120694404"/>
      <w:bookmarkEnd w:id="2"/>
    </w:p>
    <w:bookmarkEnd w:id="3"/>
    <w:p w14:paraId="73119711" w14:textId="77777777" w:rsidR="00AD277B" w:rsidRPr="00A253B9" w:rsidRDefault="00AD277B" w:rsidP="00AD277B">
      <w:r w:rsidRPr="00A253B9">
        <w:t>Je gaat in dit examenonderdeel de wensen en eisen van een applicatie in kaart brengen. Je werkt als een projectmedewerker in een projectteam.</w:t>
      </w:r>
    </w:p>
    <w:p w14:paraId="04DD56AC" w14:textId="77777777" w:rsidR="00AD277B" w:rsidRPr="00A253B9" w:rsidRDefault="00AD277B" w:rsidP="00AD277B"/>
    <w:p w14:paraId="3A52C2C0" w14:textId="77777777" w:rsidR="00AD277B" w:rsidRPr="00A253B9" w:rsidRDefault="00AD277B" w:rsidP="00AD277B">
      <w:pPr>
        <w:pStyle w:val="Heading3"/>
      </w:pPr>
      <w:r w:rsidRPr="00A253B9">
        <w:t>Opstarten project</w:t>
      </w:r>
    </w:p>
    <w:p w14:paraId="48BD2B47" w14:textId="0E844CB2" w:rsidR="00AD277B" w:rsidRPr="00A253B9" w:rsidRDefault="00AD277B" w:rsidP="00AD277B">
      <w:pPr>
        <w:pStyle w:val="ListParagraph"/>
        <w:numPr>
          <w:ilvl w:val="0"/>
          <w:numId w:val="18"/>
        </w:numPr>
      </w:pPr>
      <w:r w:rsidRPr="00A253B9">
        <w:t>Verzamel eventuele aanvullende informatie</w:t>
      </w:r>
      <w:r w:rsidR="00D73462">
        <w:t xml:space="preserve"> over </w:t>
      </w:r>
      <w:proofErr w:type="gramStart"/>
      <w:r w:rsidR="00D73462">
        <w:t>de  opdracht</w:t>
      </w:r>
      <w:proofErr w:type="gramEnd"/>
      <w:r w:rsidRPr="00A253B9">
        <w:t>. Bijvoorbeeld door de klant of internet te raadplegen.</w:t>
      </w:r>
    </w:p>
    <w:p w14:paraId="1C32209B" w14:textId="77777777" w:rsidR="00AD277B" w:rsidRPr="00A253B9" w:rsidRDefault="00AD277B" w:rsidP="00AD277B">
      <w:pPr>
        <w:pStyle w:val="ListParagraph"/>
        <w:numPr>
          <w:ilvl w:val="0"/>
          <w:numId w:val="18"/>
        </w:numPr>
      </w:pPr>
      <w:r w:rsidRPr="00A253B9">
        <w:t>Verzamel de uitgangspunten</w:t>
      </w:r>
      <w:r>
        <w:t>,</w:t>
      </w:r>
      <w:r w:rsidRPr="00A253B9">
        <w:t xml:space="preserve"> de wensen en </w:t>
      </w:r>
      <w:r>
        <w:t xml:space="preserve">de </w:t>
      </w:r>
      <w:r w:rsidRPr="00A253B9">
        <w:t>eisen voor het project en leg deze vast.</w:t>
      </w:r>
    </w:p>
    <w:p w14:paraId="4A199DAB" w14:textId="77777777" w:rsidR="00AD277B" w:rsidRPr="00A253B9" w:rsidRDefault="00AD277B" w:rsidP="00AD277B">
      <w:pPr>
        <w:pStyle w:val="ListParagraph"/>
        <w:numPr>
          <w:ilvl w:val="0"/>
          <w:numId w:val="18"/>
        </w:numPr>
      </w:pPr>
      <w:r w:rsidRPr="00A253B9">
        <w:t xml:space="preserve">Leg de (technische) uitgangspunten waaronder de te gebruiken technieken en code </w:t>
      </w:r>
      <w:proofErr w:type="spellStart"/>
      <w:r w:rsidRPr="00A253B9">
        <w:t>conventi</w:t>
      </w:r>
      <w:r>
        <w:t>on</w:t>
      </w:r>
      <w:r w:rsidRPr="00A253B9">
        <w:t>s</w:t>
      </w:r>
      <w:proofErr w:type="spellEnd"/>
      <w:r w:rsidRPr="00A253B9">
        <w:t xml:space="preserve"> vast.</w:t>
      </w:r>
    </w:p>
    <w:p w14:paraId="53C28E46" w14:textId="77777777" w:rsidR="00AD277B" w:rsidRPr="00A253B9" w:rsidRDefault="00AD277B" w:rsidP="00AD277B">
      <w:pPr>
        <w:pStyle w:val="ListParagraph"/>
        <w:numPr>
          <w:ilvl w:val="0"/>
          <w:numId w:val="18"/>
        </w:numPr>
      </w:pPr>
      <w:r w:rsidRPr="00A253B9">
        <w:t xml:space="preserve">Vertaal de eisen en </w:t>
      </w:r>
      <w:r>
        <w:t xml:space="preserve">de </w:t>
      </w:r>
      <w:r w:rsidRPr="00A253B9">
        <w:t xml:space="preserve">wensen naar een overzicht van de benodigde functionaliteiten (user </w:t>
      </w:r>
      <w:proofErr w:type="spellStart"/>
      <w:r w:rsidRPr="00A253B9">
        <w:t>stories</w:t>
      </w:r>
      <w:proofErr w:type="spellEnd"/>
      <w:r w:rsidRPr="00A253B9">
        <w:t>).</w:t>
      </w:r>
    </w:p>
    <w:p w14:paraId="69D8F582" w14:textId="77777777" w:rsidR="00AD277B" w:rsidRPr="00A253B9" w:rsidRDefault="00AD277B" w:rsidP="00AD277B">
      <w:pPr>
        <w:pStyle w:val="ListParagraph"/>
        <w:numPr>
          <w:ilvl w:val="0"/>
          <w:numId w:val="18"/>
        </w:numPr>
      </w:pPr>
      <w:r w:rsidRPr="00A253B9">
        <w:t xml:space="preserve">Bepaal in overleg welke functionaliteiten (user </w:t>
      </w:r>
      <w:proofErr w:type="spellStart"/>
      <w:r w:rsidRPr="00A253B9">
        <w:t>stories</w:t>
      </w:r>
      <w:proofErr w:type="spellEnd"/>
      <w:r w:rsidRPr="00A253B9">
        <w:t xml:space="preserve">) moeten worden opgenomen (project </w:t>
      </w:r>
      <w:proofErr w:type="spellStart"/>
      <w:r w:rsidRPr="00A253B9">
        <w:t>backlog</w:t>
      </w:r>
      <w:proofErr w:type="spellEnd"/>
      <w:r w:rsidRPr="00A253B9">
        <w:t>)</w:t>
      </w:r>
    </w:p>
    <w:p w14:paraId="434F7383" w14:textId="77777777" w:rsidR="00AD277B" w:rsidRPr="00A253B9" w:rsidRDefault="00AD277B" w:rsidP="00AD277B">
      <w:pPr>
        <w:pStyle w:val="ListParagraph"/>
        <w:numPr>
          <w:ilvl w:val="0"/>
          <w:numId w:val="18"/>
        </w:numPr>
      </w:pPr>
      <w:r w:rsidRPr="00A253B9">
        <w:rPr>
          <w:color w:val="000000"/>
        </w:rPr>
        <w:t xml:space="preserve">Maak een </w:t>
      </w:r>
      <w:proofErr w:type="spellStart"/>
      <w:r w:rsidRPr="00A253B9">
        <w:rPr>
          <w:color w:val="000000"/>
        </w:rPr>
        <w:t>definition</w:t>
      </w:r>
      <w:proofErr w:type="spellEnd"/>
      <w:r w:rsidRPr="00A253B9">
        <w:rPr>
          <w:color w:val="000000"/>
        </w:rPr>
        <w:t xml:space="preserve"> of </w:t>
      </w:r>
      <w:proofErr w:type="spellStart"/>
      <w:r w:rsidRPr="00A253B9">
        <w:rPr>
          <w:color w:val="000000"/>
        </w:rPr>
        <w:t>done</w:t>
      </w:r>
      <w:proofErr w:type="spellEnd"/>
      <w:r w:rsidRPr="00A253B9">
        <w:rPr>
          <w:color w:val="000000"/>
        </w:rPr>
        <w:t xml:space="preserve"> voor de te realiseren functionaliteiten (user</w:t>
      </w:r>
      <w:r>
        <w:rPr>
          <w:color w:val="000000"/>
        </w:rPr>
        <w:t xml:space="preserve"> </w:t>
      </w:r>
      <w:proofErr w:type="spellStart"/>
      <w:r w:rsidRPr="00A253B9">
        <w:rPr>
          <w:color w:val="000000"/>
        </w:rPr>
        <w:t>stories</w:t>
      </w:r>
      <w:proofErr w:type="spellEnd"/>
      <w:r w:rsidRPr="00A253B9">
        <w:rPr>
          <w:color w:val="000000"/>
        </w:rPr>
        <w:t>).</w:t>
      </w:r>
    </w:p>
    <w:p w14:paraId="5A0F4905" w14:textId="77777777" w:rsidR="00AD277B" w:rsidRPr="00A253B9" w:rsidRDefault="00AD277B" w:rsidP="00AD277B">
      <w:pPr>
        <w:pStyle w:val="ListParagraph"/>
        <w:numPr>
          <w:ilvl w:val="0"/>
          <w:numId w:val="18"/>
        </w:numPr>
      </w:pPr>
      <w:r w:rsidRPr="00A253B9">
        <w:t>Stem met de betrokkenen het overzicht met de te realiseren functionaliteiten (user</w:t>
      </w:r>
      <w:r>
        <w:t xml:space="preserve"> </w:t>
      </w:r>
      <w:proofErr w:type="spellStart"/>
      <w:r w:rsidRPr="00A253B9">
        <w:t>stories</w:t>
      </w:r>
      <w:proofErr w:type="spellEnd"/>
      <w:r w:rsidRPr="00A253B9">
        <w:t xml:space="preserve">) met de </w:t>
      </w:r>
      <w:proofErr w:type="spellStart"/>
      <w:r w:rsidRPr="00A253B9">
        <w:t>definition</w:t>
      </w:r>
      <w:proofErr w:type="spellEnd"/>
      <w:r w:rsidRPr="00A253B9">
        <w:t xml:space="preserve"> of </w:t>
      </w:r>
      <w:proofErr w:type="spellStart"/>
      <w:r w:rsidRPr="00A253B9">
        <w:t>done</w:t>
      </w:r>
      <w:proofErr w:type="spellEnd"/>
      <w:r w:rsidRPr="00A253B9">
        <w:t xml:space="preserve"> af.</w:t>
      </w:r>
    </w:p>
    <w:p w14:paraId="17713C41" w14:textId="77777777" w:rsidR="00AD277B" w:rsidRPr="00A253B9" w:rsidRDefault="00AD277B" w:rsidP="00AD277B"/>
    <w:p w14:paraId="6E21519E" w14:textId="77777777" w:rsidR="00AD277B" w:rsidRPr="00A253B9" w:rsidRDefault="00AD277B" w:rsidP="00AD277B">
      <w:pPr>
        <w:pStyle w:val="Heading3"/>
      </w:pPr>
      <w:r w:rsidRPr="00A253B9">
        <w:t>Plannen</w:t>
      </w:r>
    </w:p>
    <w:p w14:paraId="0F450998" w14:textId="77777777" w:rsidR="00AD277B" w:rsidRPr="00A253B9" w:rsidRDefault="00AD277B" w:rsidP="00AD277B">
      <w:pPr>
        <w:numPr>
          <w:ilvl w:val="0"/>
          <w:numId w:val="19"/>
        </w:numPr>
      </w:pPr>
      <w:r w:rsidRPr="00A253B9">
        <w:t xml:space="preserve">Prioriteer in overleg de </w:t>
      </w:r>
      <w:r w:rsidRPr="00A253B9">
        <w:rPr>
          <w:color w:val="000000"/>
        </w:rPr>
        <w:t>functionaliteiten (user</w:t>
      </w:r>
      <w:r>
        <w:rPr>
          <w:color w:val="000000"/>
        </w:rPr>
        <w:t xml:space="preserve"> </w:t>
      </w:r>
      <w:proofErr w:type="spellStart"/>
      <w:r w:rsidRPr="00A253B9">
        <w:rPr>
          <w:color w:val="000000"/>
        </w:rPr>
        <w:t>stories</w:t>
      </w:r>
      <w:proofErr w:type="spellEnd"/>
      <w:r w:rsidRPr="00A253B9">
        <w:rPr>
          <w:color w:val="000000"/>
        </w:rPr>
        <w:t xml:space="preserve">) </w:t>
      </w:r>
      <w:r w:rsidRPr="00A253B9">
        <w:t xml:space="preserve">via de </w:t>
      </w:r>
      <w:proofErr w:type="spellStart"/>
      <w:r w:rsidRPr="00A253B9">
        <w:t>MoSCoW</w:t>
      </w:r>
      <w:proofErr w:type="spellEnd"/>
      <w:r w:rsidRPr="00A253B9">
        <w:t>- of andere methode.</w:t>
      </w:r>
    </w:p>
    <w:p w14:paraId="668DD4F9" w14:textId="77777777" w:rsidR="00AD277B" w:rsidRPr="00A253B9" w:rsidRDefault="00AD277B" w:rsidP="00AD277B">
      <w:pPr>
        <w:pStyle w:val="ListParagraph"/>
        <w:numPr>
          <w:ilvl w:val="0"/>
          <w:numId w:val="19"/>
        </w:numPr>
      </w:pPr>
      <w:r w:rsidRPr="00A253B9">
        <w:t>Maak een planning</w:t>
      </w:r>
    </w:p>
    <w:p w14:paraId="6A303C9B" w14:textId="77777777" w:rsidR="00AD277B" w:rsidRPr="00A253B9" w:rsidRDefault="00AD277B" w:rsidP="00AD277B">
      <w:pPr>
        <w:pStyle w:val="ListParagraph"/>
        <w:numPr>
          <w:ilvl w:val="0"/>
          <w:numId w:val="19"/>
        </w:numPr>
      </w:pPr>
      <w:r w:rsidRPr="00A253B9">
        <w:t>Stem de prioriteiten en de planning met de betrokkenen af.</w:t>
      </w:r>
    </w:p>
    <w:p w14:paraId="5791F294" w14:textId="77777777" w:rsidR="00AD277B" w:rsidRPr="00A253B9" w:rsidRDefault="00AD277B" w:rsidP="00AD277B"/>
    <w:p w14:paraId="151403AA" w14:textId="77777777" w:rsidR="00AD277B" w:rsidRPr="00A253B9" w:rsidRDefault="00AD277B" w:rsidP="00AD277B">
      <w:pPr>
        <w:pStyle w:val="Heading3"/>
      </w:pPr>
      <w:r w:rsidRPr="00A253B9">
        <w:t>Ontwerpen</w:t>
      </w:r>
    </w:p>
    <w:p w14:paraId="3BDD59D0" w14:textId="77777777" w:rsidR="00AD277B" w:rsidRDefault="00AD277B" w:rsidP="00AD277B">
      <w:pPr>
        <w:numPr>
          <w:ilvl w:val="0"/>
          <w:numId w:val="27"/>
        </w:numPr>
      </w:pPr>
      <w:r w:rsidRPr="00A253B9">
        <w:rPr>
          <w:color w:val="000000"/>
        </w:rPr>
        <w:t>Maak een ontwerp voor de te realiseren functionaliteiten dat a</w:t>
      </w:r>
      <w:r w:rsidRPr="00A253B9">
        <w:t xml:space="preserve">ansluit op de eisen en </w:t>
      </w:r>
      <w:r>
        <w:t xml:space="preserve">de </w:t>
      </w:r>
      <w:r w:rsidRPr="00A253B9">
        <w:t>wensen. Maak gebruik van minimaal één schematechniek om het ontwerp voor de gegevens (b</w:t>
      </w:r>
      <w:r>
        <w:t>ij</w:t>
      </w:r>
      <w:r w:rsidRPr="00A253B9">
        <w:t>v</w:t>
      </w:r>
      <w:r>
        <w:t>oorbeeld een</w:t>
      </w:r>
      <w:r w:rsidRPr="00A253B9">
        <w:t xml:space="preserve"> ERD, </w:t>
      </w:r>
      <w:r>
        <w:t xml:space="preserve">een </w:t>
      </w:r>
      <w:r w:rsidRPr="00A253B9">
        <w:t xml:space="preserve">klassendiagram, normaliseren), </w:t>
      </w:r>
      <w:r>
        <w:t xml:space="preserve">de </w:t>
      </w:r>
      <w:r w:rsidRPr="00A253B9">
        <w:t>gebruikersinterface (b</w:t>
      </w:r>
      <w:r>
        <w:t>ijvoorbeeld een</w:t>
      </w:r>
      <w:r w:rsidRPr="00A253B9">
        <w:t xml:space="preserve"> </w:t>
      </w:r>
      <w:proofErr w:type="spellStart"/>
      <w:r w:rsidRPr="00A253B9">
        <w:t>use</w:t>
      </w:r>
      <w:proofErr w:type="spellEnd"/>
      <w:r w:rsidRPr="00A253B9">
        <w:t xml:space="preserve"> casediagram, </w:t>
      </w:r>
      <w:proofErr w:type="spellStart"/>
      <w:r w:rsidRPr="00A253B9">
        <w:t>wireframes</w:t>
      </w:r>
      <w:proofErr w:type="spellEnd"/>
      <w:r w:rsidRPr="00A253B9">
        <w:t xml:space="preserve">, </w:t>
      </w:r>
      <w:proofErr w:type="spellStart"/>
      <w:r w:rsidRPr="00A253B9">
        <w:t>mock</w:t>
      </w:r>
      <w:proofErr w:type="spellEnd"/>
      <w:r w:rsidRPr="00A253B9">
        <w:t xml:space="preserve">-ups) en </w:t>
      </w:r>
      <w:r>
        <w:t xml:space="preserve">de </w:t>
      </w:r>
      <w:r w:rsidRPr="00A253B9">
        <w:t>programmalogica (b</w:t>
      </w:r>
      <w:r>
        <w:t>ij</w:t>
      </w:r>
      <w:r w:rsidRPr="00A253B9">
        <w:t>v</w:t>
      </w:r>
      <w:r>
        <w:t>oorbeeld een</w:t>
      </w:r>
      <w:r w:rsidRPr="00A253B9">
        <w:t xml:space="preserve"> activiteitendiagram</w:t>
      </w:r>
      <w:r>
        <w:t xml:space="preserve"> of een</w:t>
      </w:r>
      <w:r w:rsidRPr="00A253B9">
        <w:t xml:space="preserve"> flowchart) weer te geven.</w:t>
      </w:r>
    </w:p>
    <w:p w14:paraId="35CB5E39" w14:textId="77777777" w:rsidR="00AD277B" w:rsidRPr="00A253B9" w:rsidRDefault="00AD277B" w:rsidP="00AD277B">
      <w:pPr>
        <w:ind w:left="720"/>
      </w:pPr>
      <w:r w:rsidRPr="00A253B9">
        <w:t xml:space="preserve">Je ontwerp bevat dus minimaal drie schematechnieken. Je mag er meer gebruiken om je ontwerp te ondersteunen. Het gebruik van een </w:t>
      </w:r>
      <w:proofErr w:type="spellStart"/>
      <w:r w:rsidRPr="00A253B9">
        <w:t>framework</w:t>
      </w:r>
      <w:proofErr w:type="spellEnd"/>
      <w:r w:rsidRPr="00A253B9">
        <w:t xml:space="preserve"> is toegestaan.</w:t>
      </w:r>
    </w:p>
    <w:p w14:paraId="55EA8C7E" w14:textId="77777777" w:rsidR="00AD277B" w:rsidRPr="00A253B9" w:rsidRDefault="00AD277B" w:rsidP="00AD277B">
      <w:pPr>
        <w:numPr>
          <w:ilvl w:val="0"/>
          <w:numId w:val="27"/>
        </w:numPr>
      </w:pPr>
      <w:r w:rsidRPr="00A253B9">
        <w:t xml:space="preserve">Onderbouw je ontwerpkeuzes op haalbaarheid, privacy en security. Voldoet je ontwerp aan de eisen van de AVG en de </w:t>
      </w:r>
      <w:proofErr w:type="gramStart"/>
      <w:r w:rsidRPr="00A253B9">
        <w:t>OWASP top</w:t>
      </w:r>
      <w:proofErr w:type="gramEnd"/>
      <w:r w:rsidRPr="00A253B9">
        <w:t xml:space="preserve"> 10? Neem dit op in je ontwerp.</w:t>
      </w:r>
    </w:p>
    <w:p w14:paraId="221CAB2C" w14:textId="77777777" w:rsidR="00AD277B" w:rsidRPr="00A253B9" w:rsidRDefault="00AD277B" w:rsidP="00AD277B"/>
    <w:p w14:paraId="40DF71F4" w14:textId="77777777" w:rsidR="00AD277B" w:rsidRPr="00A253B9" w:rsidRDefault="00AD277B" w:rsidP="00AD277B">
      <w:pPr>
        <w:pStyle w:val="Heading3"/>
      </w:pPr>
      <w:r w:rsidRPr="00A253B9">
        <w:t>Bewaken voortgang</w:t>
      </w:r>
    </w:p>
    <w:p w14:paraId="5723759B" w14:textId="77777777" w:rsidR="00AD277B" w:rsidRDefault="00AD277B" w:rsidP="00AD277B">
      <w:pPr>
        <w:numPr>
          <w:ilvl w:val="0"/>
          <w:numId w:val="28"/>
        </w:numPr>
      </w:pPr>
      <w:r w:rsidRPr="00A253B9">
        <w:t>Bewaak de voortgang van het proces. Controleer of alles volgens planning gaat of dat bijsturing nodig is en leg dit vast.</w:t>
      </w:r>
    </w:p>
    <w:p w14:paraId="06639E98" w14:textId="77777777" w:rsidR="00AD277B" w:rsidRDefault="00AD277B" w:rsidP="00AD277B">
      <w:pPr>
        <w:numPr>
          <w:ilvl w:val="0"/>
          <w:numId w:val="28"/>
        </w:numPr>
      </w:pPr>
      <w:r w:rsidRPr="00A253B9">
        <w:t xml:space="preserve">Zorg </w:t>
      </w:r>
      <w:r>
        <w:t xml:space="preserve">ervoor </w:t>
      </w:r>
      <w:r w:rsidRPr="00A253B9">
        <w:t>dat de hoogste prioriteiten als eerste af zijn, richt je daarna op de bijzaken.</w:t>
      </w:r>
    </w:p>
    <w:p w14:paraId="36C7D42F" w14:textId="77777777" w:rsidR="00AD277B" w:rsidRPr="00A253B9" w:rsidRDefault="00AD277B" w:rsidP="00AD277B">
      <w:pPr>
        <w:numPr>
          <w:ilvl w:val="0"/>
          <w:numId w:val="28"/>
        </w:numPr>
      </w:pPr>
      <w:r w:rsidRPr="00A253B9">
        <w:lastRenderedPageBreak/>
        <w:t>Leg vast op welke momenten er wordt afgeweken van de planning, waarom er een afwijking is en wat de invloed is op de doorlooptijd.</w:t>
      </w:r>
    </w:p>
    <w:p w14:paraId="2B23D3EF" w14:textId="77777777" w:rsidR="00AD277B" w:rsidRPr="00A253B9" w:rsidRDefault="00AD277B" w:rsidP="00AD277B"/>
    <w:p w14:paraId="18864EE5" w14:textId="77777777" w:rsidR="00AD277B" w:rsidRPr="00A253B9" w:rsidRDefault="00AD277B" w:rsidP="00AD277B">
      <w:pPr>
        <w:pStyle w:val="Heading2"/>
      </w:pPr>
      <w:r w:rsidRPr="00A253B9">
        <w:t>Resultaat</w:t>
      </w:r>
    </w:p>
    <w:p w14:paraId="738D5D36" w14:textId="77777777" w:rsidR="00AD277B" w:rsidRPr="00A253B9" w:rsidRDefault="00AD277B" w:rsidP="00AD277B">
      <w:r w:rsidRPr="00A253B9">
        <w:t>Als resultaat van deze opdracht lever je de volgende producten</w:t>
      </w:r>
      <w:r>
        <w:t xml:space="preserve"> </w:t>
      </w:r>
      <w:r w:rsidRPr="00A253B9">
        <w:t>en/of diensten op.</w:t>
      </w:r>
    </w:p>
    <w:p w14:paraId="113DDF66" w14:textId="26AC27C3" w:rsidR="00AD277B" w:rsidRPr="00D378A1" w:rsidRDefault="00D378A1" w:rsidP="00AE7979">
      <w:pPr>
        <w:pStyle w:val="ListParagraph"/>
        <w:numPr>
          <w:ilvl w:val="0"/>
          <w:numId w:val="29"/>
        </w:numPr>
      </w:pPr>
      <w:r w:rsidRPr="00AD277B">
        <w:rPr>
          <w:rFonts w:eastAsia="Calibri" w:cs="Calibri"/>
          <w:lang w:eastAsia="nl-NL"/>
        </w:rPr>
        <w:t>Een document met eisen en wensen en (technische) uitgangspunten</w:t>
      </w:r>
    </w:p>
    <w:p w14:paraId="463F3753" w14:textId="101841D2" w:rsidR="00D378A1" w:rsidRPr="00D378A1" w:rsidRDefault="00D378A1" w:rsidP="00AE7979">
      <w:pPr>
        <w:pStyle w:val="ListParagraph"/>
        <w:numPr>
          <w:ilvl w:val="0"/>
          <w:numId w:val="29"/>
        </w:numPr>
      </w:pPr>
      <w:r w:rsidRPr="00AD277B">
        <w:rPr>
          <w:rFonts w:eastAsia="Calibri" w:cs="Calibri"/>
          <w:lang w:eastAsia="nl-NL"/>
        </w:rPr>
        <w:t xml:space="preserve">Een overzicht met de te realiseren functionaliteiten (user </w:t>
      </w:r>
      <w:proofErr w:type="spellStart"/>
      <w:r w:rsidRPr="00AD277B">
        <w:rPr>
          <w:rFonts w:eastAsia="Calibri" w:cs="Calibri"/>
          <w:lang w:eastAsia="nl-NL"/>
        </w:rPr>
        <w:t>stories</w:t>
      </w:r>
      <w:proofErr w:type="spellEnd"/>
      <w:r w:rsidRPr="00AD277B">
        <w:rPr>
          <w:rFonts w:eastAsia="Calibri" w:cs="Calibri"/>
          <w:lang w:eastAsia="nl-NL"/>
        </w:rPr>
        <w:t xml:space="preserve">) voorzien van prioriteit en </w:t>
      </w:r>
      <w:proofErr w:type="spellStart"/>
      <w:r w:rsidRPr="00AD277B">
        <w:rPr>
          <w:rFonts w:eastAsia="Calibri" w:cs="Calibri"/>
          <w:lang w:eastAsia="nl-NL"/>
        </w:rPr>
        <w:t>definition</w:t>
      </w:r>
      <w:proofErr w:type="spellEnd"/>
      <w:r w:rsidRPr="00AD277B">
        <w:rPr>
          <w:rFonts w:eastAsia="Calibri" w:cs="Calibri"/>
          <w:lang w:eastAsia="nl-NL"/>
        </w:rPr>
        <w:t xml:space="preserve"> of </w:t>
      </w:r>
      <w:proofErr w:type="spellStart"/>
      <w:r w:rsidRPr="00AD277B">
        <w:rPr>
          <w:rFonts w:eastAsia="Calibri" w:cs="Calibri"/>
          <w:lang w:eastAsia="nl-NL"/>
        </w:rPr>
        <w:t>done</w:t>
      </w:r>
      <w:proofErr w:type="spellEnd"/>
    </w:p>
    <w:p w14:paraId="15321B43" w14:textId="2190BA37" w:rsidR="00D378A1" w:rsidRPr="00D378A1" w:rsidRDefault="00D378A1" w:rsidP="00AE7979">
      <w:pPr>
        <w:pStyle w:val="ListParagraph"/>
        <w:numPr>
          <w:ilvl w:val="0"/>
          <w:numId w:val="29"/>
        </w:numPr>
      </w:pPr>
      <w:r w:rsidRPr="00AD277B">
        <w:rPr>
          <w:rFonts w:eastAsia="Calibri" w:cs="Calibri"/>
          <w:lang w:eastAsia="nl-NL"/>
        </w:rPr>
        <w:t xml:space="preserve">Een planning of </w:t>
      </w:r>
      <w:proofErr w:type="spellStart"/>
      <w:r w:rsidRPr="00AD277B">
        <w:rPr>
          <w:rFonts w:eastAsia="Calibri" w:cs="Calibri"/>
          <w:lang w:eastAsia="nl-NL"/>
        </w:rPr>
        <w:t>backlog</w:t>
      </w:r>
      <w:proofErr w:type="spellEnd"/>
    </w:p>
    <w:p w14:paraId="6E63DF87" w14:textId="36F4E0C1" w:rsidR="00D378A1" w:rsidRDefault="00D378A1" w:rsidP="00AE7979">
      <w:pPr>
        <w:pStyle w:val="ListParagraph"/>
        <w:numPr>
          <w:ilvl w:val="0"/>
          <w:numId w:val="29"/>
        </w:numPr>
      </w:pPr>
      <w:r>
        <w:t xml:space="preserve">Een ontwerp dat aansluit op de eisen en de wensen en beslissingen of onderbouwingen </w:t>
      </w:r>
      <w:r w:rsidR="00B178BB">
        <w:t>bevat met betrekking tot ethiek, privacy en security</w:t>
      </w:r>
    </w:p>
    <w:p w14:paraId="3AE12317" w14:textId="0120D3E3" w:rsidR="00B178BB" w:rsidRPr="00D378A1" w:rsidRDefault="00B178BB" w:rsidP="00AE7979">
      <w:pPr>
        <w:pStyle w:val="ListParagraph"/>
        <w:numPr>
          <w:ilvl w:val="0"/>
          <w:numId w:val="29"/>
        </w:numPr>
      </w:pPr>
      <w:r w:rsidRPr="00AD277B">
        <w:rPr>
          <w:rFonts w:eastAsia="Calibri" w:cs="Calibri"/>
          <w:lang w:eastAsia="nl-NL"/>
        </w:rPr>
        <w:t>Een evaluatieverslag met de voortgang</w:t>
      </w:r>
    </w:p>
    <w:p w14:paraId="505BA53F" w14:textId="77777777" w:rsidR="00D378A1" w:rsidRDefault="00D378A1" w:rsidP="00D378A1"/>
    <w:tbl>
      <w:tblPr>
        <w:tblStyle w:val="SPLVeldnamendonkerpaars-1ekolomentotaalrijgroen"/>
        <w:tblW w:w="5000" w:type="pct"/>
        <w:tblLook w:val="04A0" w:firstRow="1" w:lastRow="0" w:firstColumn="1" w:lastColumn="0" w:noHBand="0" w:noVBand="1"/>
      </w:tblPr>
      <w:tblGrid>
        <w:gridCol w:w="9062"/>
      </w:tblGrid>
      <w:tr w:rsidR="00DF1C53" w:rsidRPr="00730F2F" w14:paraId="44BCDB0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AAFC8F2" w14:textId="77777777" w:rsidR="00DF1C53" w:rsidRPr="00671BD3" w:rsidRDefault="00DF1C53" w:rsidP="00352EA0">
            <w:pPr>
              <w:jc w:val="center"/>
              <w:rPr>
                <w:b/>
                <w:color w:val="FFFFFF" w:themeColor="background1"/>
              </w:rPr>
            </w:pPr>
            <w:r w:rsidRPr="00671BD3">
              <w:rPr>
                <w:b/>
                <w:color w:val="FFFFFF" w:themeColor="background1"/>
              </w:rPr>
              <w:t>Aanvullende afspraken</w:t>
            </w:r>
          </w:p>
        </w:tc>
      </w:tr>
      <w:tr w:rsidR="00DF1C53" w:rsidRPr="00730F2F" w14:paraId="405DA543"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4A921CE" w14:textId="77777777" w:rsidR="00A62B5E" w:rsidRPr="00A62B5E" w:rsidRDefault="006E2E2A" w:rsidP="00A62B5E">
            <w:r w:rsidRPr="006E2E2A">
              <w:t xml:space="preserve"> </w:t>
            </w:r>
            <w:r w:rsidR="00A62B5E" w:rsidRPr="00A62B5E">
              <w:t>Gekozen invulling examenopdracht</w:t>
            </w:r>
          </w:p>
          <w:p w14:paraId="6782A0FE" w14:textId="77777777" w:rsidR="00A62B5E" w:rsidRPr="00A62B5E" w:rsidRDefault="00A62B5E" w:rsidP="00A62B5E">
            <w:r w:rsidRPr="00A62B5E">
              <w:t>De kandidaat ontwikkelt zelfstandig een webapplicatie voor de verkoop van scooters en onderdelen. De applicatie biedt de volgende functies:</w:t>
            </w:r>
          </w:p>
          <w:p w14:paraId="19672337" w14:textId="77777777" w:rsidR="00A62B5E" w:rsidRPr="00A62B5E" w:rsidRDefault="00A62B5E" w:rsidP="00A62B5E"/>
          <w:p w14:paraId="24BEC0E3" w14:textId="77777777" w:rsidR="00A62B5E" w:rsidRPr="00A62B5E" w:rsidRDefault="00A62B5E" w:rsidP="00A62B5E">
            <w:proofErr w:type="spellStart"/>
            <w:r w:rsidRPr="00A62B5E">
              <w:t>Laravel</w:t>
            </w:r>
            <w:proofErr w:type="spellEnd"/>
            <w:r w:rsidRPr="00A62B5E">
              <w:t>.</w:t>
            </w:r>
          </w:p>
          <w:p w14:paraId="44FA7804" w14:textId="77777777" w:rsidR="00A62B5E" w:rsidRPr="00A62B5E" w:rsidRDefault="00A62B5E" w:rsidP="00A62B5E">
            <w:r w:rsidRPr="00A62B5E">
              <w:t>Scooters en onderdelen kunnen worden toegevoegd, verwijderd of gemarkeerd als te koop.</w:t>
            </w:r>
          </w:p>
          <w:p w14:paraId="57DB0A18" w14:textId="77777777" w:rsidR="00A62B5E" w:rsidRPr="00A62B5E" w:rsidRDefault="00A62B5E" w:rsidP="00A62B5E">
            <w:r w:rsidRPr="00A62B5E">
              <w:t>Klanten kunnen offertes aanvragen via een formulier.</w:t>
            </w:r>
          </w:p>
          <w:p w14:paraId="091F0FFE" w14:textId="77777777" w:rsidR="00A62B5E" w:rsidRPr="00A62B5E" w:rsidRDefault="00A62B5E" w:rsidP="00A62B5E"/>
          <w:p w14:paraId="07B52B84" w14:textId="77777777" w:rsidR="00A62B5E" w:rsidRPr="00A62B5E" w:rsidRDefault="00A62B5E" w:rsidP="00A62B5E"/>
          <w:p w14:paraId="4C5308D2" w14:textId="77777777" w:rsidR="00A62B5E" w:rsidRPr="00A62B5E" w:rsidRDefault="00A62B5E" w:rsidP="00A62B5E">
            <w:r w:rsidRPr="00A62B5E">
              <w:t>Een inlog/registratiepagina voor gebruikers.</w:t>
            </w:r>
          </w:p>
          <w:p w14:paraId="28863E07" w14:textId="77777777" w:rsidR="00A62B5E" w:rsidRPr="00A62B5E" w:rsidRDefault="00A62B5E" w:rsidP="00A62B5E">
            <w:r w:rsidRPr="00A62B5E">
              <w:t xml:space="preserve">Je moet </w:t>
            </w:r>
            <w:proofErr w:type="spellStart"/>
            <w:r w:rsidRPr="00A62B5E">
              <w:t>geauthenticeerd</w:t>
            </w:r>
            <w:proofErr w:type="spellEnd"/>
            <w:r w:rsidRPr="00A62B5E">
              <w:t xml:space="preserve"> zijn als </w:t>
            </w:r>
            <w:proofErr w:type="spellStart"/>
            <w:r w:rsidRPr="00A62B5E">
              <w:t>admin</w:t>
            </w:r>
            <w:proofErr w:type="spellEnd"/>
            <w:r w:rsidRPr="00A62B5E">
              <w:t xml:space="preserve"> om scooters/onderdelen toe te voegen en/of verwijderen.</w:t>
            </w:r>
          </w:p>
          <w:p w14:paraId="41064EEF" w14:textId="77777777" w:rsidR="00A62B5E" w:rsidRPr="00A62B5E" w:rsidRDefault="00A62B5E" w:rsidP="00A62B5E"/>
          <w:p w14:paraId="2A0F101A" w14:textId="77777777" w:rsidR="00A62B5E" w:rsidRPr="00A62B5E" w:rsidRDefault="00A62B5E" w:rsidP="00A62B5E"/>
          <w:p w14:paraId="1EE970CA" w14:textId="77777777" w:rsidR="00A62B5E" w:rsidRPr="00A62B5E" w:rsidRDefault="00A62B5E" w:rsidP="00A62B5E"/>
          <w:p w14:paraId="7C98C9D3" w14:textId="77777777" w:rsidR="00A62B5E" w:rsidRPr="00A62B5E" w:rsidRDefault="00A62B5E" w:rsidP="00A62B5E">
            <w:r w:rsidRPr="00A62B5E">
              <w:t>Extra diensten: onderhouds- en reparatieverzoeken kunnen via de app worden aangemaakt.</w:t>
            </w:r>
          </w:p>
          <w:p w14:paraId="0C8398B2" w14:textId="77777777" w:rsidR="00A62B5E" w:rsidRPr="00A62B5E" w:rsidRDefault="00A62B5E" w:rsidP="00A62B5E"/>
          <w:p w14:paraId="2F858D80" w14:textId="77777777" w:rsidR="00A62B5E" w:rsidRPr="00A62B5E" w:rsidRDefault="00A62B5E" w:rsidP="00A62B5E">
            <w:r w:rsidRPr="00A62B5E">
              <w:t>Context van het examen</w:t>
            </w:r>
          </w:p>
          <w:p w14:paraId="3192411E" w14:textId="77777777" w:rsidR="00A62B5E" w:rsidRPr="00A62B5E" w:rsidRDefault="00A62B5E" w:rsidP="00A62B5E">
            <w:r w:rsidRPr="00A62B5E">
              <w:t>Afdeling/werkplek: Stageplek</w:t>
            </w:r>
          </w:p>
          <w:p w14:paraId="52D8D8AA" w14:textId="77777777" w:rsidR="00A62B5E" w:rsidRPr="00A62B5E" w:rsidRDefault="00A62B5E" w:rsidP="00A62B5E"/>
          <w:p w14:paraId="63FCD782" w14:textId="77777777" w:rsidR="00A62B5E" w:rsidRPr="00A62B5E" w:rsidRDefault="00A62B5E" w:rsidP="00A62B5E">
            <w:r w:rsidRPr="00A62B5E">
              <w:t xml:space="preserve">Werkzaamheden: Ontwikkeling van een functionele </w:t>
            </w:r>
            <w:proofErr w:type="spellStart"/>
            <w:r w:rsidRPr="00A62B5E">
              <w:t>webapp</w:t>
            </w:r>
            <w:proofErr w:type="spellEnd"/>
            <w:r w:rsidRPr="00A62B5E">
              <w:t xml:space="preserve"> met CRUD-functionaliteiten, gebruikersauthenticatie en serviceformulieren.</w:t>
            </w:r>
          </w:p>
          <w:p w14:paraId="75E489B0" w14:textId="77777777" w:rsidR="00A62B5E" w:rsidRPr="00A62B5E" w:rsidRDefault="00A62B5E" w:rsidP="00A62B5E"/>
          <w:p w14:paraId="5B83219E" w14:textId="77777777" w:rsidR="00A62B5E" w:rsidRPr="00A62B5E" w:rsidRDefault="00A62B5E" w:rsidP="00A62B5E">
            <w:r w:rsidRPr="00A62B5E">
              <w:t>Zelfstandigheid: Volledig zelfstandig gewerkt, met minimale begeleiding.</w:t>
            </w:r>
          </w:p>
          <w:p w14:paraId="50AD8DD4" w14:textId="77777777" w:rsidR="00A62B5E" w:rsidRPr="00A62B5E" w:rsidRDefault="00A62B5E" w:rsidP="00A62B5E"/>
          <w:p w14:paraId="495E43D9" w14:textId="2D26D948" w:rsidR="00DF1C53" w:rsidRPr="00405743" w:rsidRDefault="00A62B5E" w:rsidP="00A62B5E">
            <w:pPr>
              <w:rPr>
                <w:rFonts w:asciiTheme="majorHAnsi" w:hAnsiTheme="majorHAnsi" w:cstheme="majorHAnsi"/>
                <w:i/>
              </w:rPr>
            </w:pPr>
            <w:r w:rsidRPr="00A62B5E">
              <w:t>Specifieke zaken: Gericht op een nichemarkt (scooters/tweewielers).</w:t>
            </w:r>
          </w:p>
        </w:tc>
      </w:tr>
      <w:tr w:rsidR="00DF1C53" w:rsidRPr="00730F2F" w14:paraId="1F9F96D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399D57A" w14:textId="77777777" w:rsidR="00DF1C53" w:rsidRPr="00DF1C53" w:rsidRDefault="00DF1C5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DF1C53" w:rsidRPr="00730F2F" w14:paraId="7CF438B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86B8B8E" w14:textId="0062997C" w:rsidR="00DF1C53" w:rsidRPr="006E2E2A" w:rsidRDefault="00DF1C53" w:rsidP="00352EA0">
            <w:pPr>
              <w:rPr>
                <w:rFonts w:asciiTheme="majorHAnsi" w:hAnsiTheme="majorHAnsi" w:cstheme="majorHAnsi"/>
              </w:rPr>
            </w:pPr>
          </w:p>
          <w:p w14:paraId="60D5964F" w14:textId="77777777" w:rsidR="00DF1C53" w:rsidRPr="00730F2F" w:rsidRDefault="00DF1C53" w:rsidP="00352EA0"/>
        </w:tc>
      </w:tr>
    </w:tbl>
    <w:p w14:paraId="4EF2AA2F" w14:textId="77777777" w:rsidR="00B178BB" w:rsidRDefault="00B178BB" w:rsidP="00D378A1"/>
    <w:p w14:paraId="331D4F6A" w14:textId="77777777" w:rsidR="00D378A1" w:rsidRPr="00A253B9" w:rsidRDefault="00D378A1" w:rsidP="00D378A1"/>
    <w:p w14:paraId="67F14FB7" w14:textId="77777777" w:rsidR="00405743" w:rsidRDefault="00405743">
      <w:pPr>
        <w:rPr>
          <w:b/>
          <w:color w:val="56355B"/>
          <w:sz w:val="32"/>
          <w:szCs w:val="32"/>
        </w:rPr>
      </w:pPr>
      <w:bookmarkStart w:id="4" w:name="_Toc121392516"/>
      <w:r>
        <w:lastRenderedPageBreak/>
        <w:br w:type="page"/>
      </w:r>
    </w:p>
    <w:p w14:paraId="27D1CD84" w14:textId="55BC53C8" w:rsidR="00AD277B" w:rsidRPr="00A253B9" w:rsidRDefault="00AD277B" w:rsidP="00240A36">
      <w:pPr>
        <w:pStyle w:val="Heading2"/>
      </w:pPr>
      <w:r w:rsidRPr="00A253B9">
        <w:lastRenderedPageBreak/>
        <w:t>Opdracht 2: Realiseren</w:t>
      </w:r>
      <w:bookmarkEnd w:id="4"/>
    </w:p>
    <w:p w14:paraId="36C60045" w14:textId="77777777" w:rsidR="00AD277B" w:rsidRPr="00A253B9" w:rsidRDefault="00AD277B" w:rsidP="00AD277B">
      <w:r w:rsidRPr="00A253B9">
        <w:t>Je gaat in deze opdracht een (deel van een) applicatie ontwikkelen. Je werkt als een projectmedewerker in een projectteam.</w:t>
      </w:r>
    </w:p>
    <w:p w14:paraId="65051D33" w14:textId="77777777" w:rsidR="00AD277B" w:rsidRPr="00A253B9" w:rsidRDefault="00AD277B" w:rsidP="00AD277B"/>
    <w:p w14:paraId="103E07F8" w14:textId="77777777" w:rsidR="00AD277B" w:rsidRPr="00A253B9" w:rsidRDefault="00AD277B" w:rsidP="00AD277B">
      <w:pPr>
        <w:pStyle w:val="Heading3"/>
      </w:pPr>
      <w:r w:rsidRPr="00A253B9">
        <w:t>Realiseren</w:t>
      </w:r>
    </w:p>
    <w:p w14:paraId="36C471C9" w14:textId="77777777" w:rsidR="00AD277B" w:rsidRPr="00A253B9" w:rsidRDefault="00AD277B" w:rsidP="00AD277B">
      <w:pPr>
        <w:pStyle w:val="ListParagraph"/>
        <w:numPr>
          <w:ilvl w:val="0"/>
          <w:numId w:val="21"/>
        </w:numPr>
      </w:pPr>
      <w:r w:rsidRPr="00A253B9">
        <w:t xml:space="preserve">Realiseer de functionaliteiten (user </w:t>
      </w:r>
      <w:proofErr w:type="spellStart"/>
      <w:r w:rsidRPr="00A253B9">
        <w:t>stories</w:t>
      </w:r>
      <w:proofErr w:type="spellEnd"/>
      <w:r w:rsidRPr="00A253B9">
        <w:t>) die aan jou zijn toegewezen.</w:t>
      </w:r>
    </w:p>
    <w:p w14:paraId="294E0ACE" w14:textId="77777777" w:rsidR="00AD277B" w:rsidRPr="00A253B9" w:rsidRDefault="00AD277B" w:rsidP="00AD277B">
      <w:pPr>
        <w:pStyle w:val="ListParagraph"/>
        <w:numPr>
          <w:ilvl w:val="0"/>
          <w:numId w:val="21"/>
        </w:numPr>
      </w:pPr>
      <w:r w:rsidRPr="00A253B9">
        <w:t>Stel hierbij, passend bij de opdracht, de volgende documenten op of voer, indien mogelijk, de volgende activiteiten uit.</w:t>
      </w:r>
    </w:p>
    <w:p w14:paraId="3201520F" w14:textId="77777777" w:rsidR="00AD277B" w:rsidRPr="00A253B9" w:rsidRDefault="00AD277B" w:rsidP="00AD277B">
      <w:pPr>
        <w:pStyle w:val="ListParagraph"/>
        <w:numPr>
          <w:ilvl w:val="1"/>
          <w:numId w:val="21"/>
        </w:numPr>
      </w:pPr>
      <w:r w:rsidRPr="00A253B9">
        <w:t>Programmeren</w:t>
      </w:r>
    </w:p>
    <w:p w14:paraId="77B5DF64" w14:textId="77777777" w:rsidR="00AD277B" w:rsidRPr="00A253B9" w:rsidRDefault="00AD277B" w:rsidP="00AD277B">
      <w:pPr>
        <w:pStyle w:val="ListParagraph"/>
        <w:numPr>
          <w:ilvl w:val="1"/>
          <w:numId w:val="21"/>
        </w:numPr>
      </w:pPr>
      <w:r w:rsidRPr="00A253B9">
        <w:t>(Unit)testen</w:t>
      </w:r>
    </w:p>
    <w:p w14:paraId="1747E648" w14:textId="77777777" w:rsidR="00AD277B" w:rsidRPr="00A253B9" w:rsidRDefault="00AD277B" w:rsidP="00AD277B">
      <w:pPr>
        <w:pStyle w:val="ListParagraph"/>
        <w:numPr>
          <w:ilvl w:val="1"/>
          <w:numId w:val="21"/>
        </w:numPr>
      </w:pPr>
      <w:r w:rsidRPr="00A253B9">
        <w:t>Versiebeheer bijhouden</w:t>
      </w:r>
    </w:p>
    <w:p w14:paraId="3C5A21D0" w14:textId="77777777" w:rsidR="00AD277B" w:rsidRPr="00A253B9" w:rsidRDefault="00AD277B" w:rsidP="00AD277B">
      <w:pPr>
        <w:pStyle w:val="ListParagraph"/>
        <w:numPr>
          <w:ilvl w:val="1"/>
          <w:numId w:val="21"/>
        </w:numPr>
      </w:pPr>
      <w:r w:rsidRPr="00A253B9">
        <w:t>Documenteren (in de code of apart)</w:t>
      </w:r>
    </w:p>
    <w:p w14:paraId="68CFF13E" w14:textId="77777777" w:rsidR="00AD277B" w:rsidRPr="00A253B9" w:rsidRDefault="00AD277B" w:rsidP="00AD277B">
      <w:pPr>
        <w:pStyle w:val="ListParagraph"/>
        <w:numPr>
          <w:ilvl w:val="1"/>
          <w:numId w:val="21"/>
        </w:numPr>
      </w:pPr>
      <w:r w:rsidRPr="00A253B9">
        <w:t>Een database inrichten/aanpassen/aanvullen</w:t>
      </w:r>
    </w:p>
    <w:p w14:paraId="0C66B8B5" w14:textId="77777777" w:rsidR="00AD277B" w:rsidRPr="00A253B9" w:rsidRDefault="00AD277B" w:rsidP="00AD277B">
      <w:pPr>
        <w:pStyle w:val="ListParagraph"/>
        <w:numPr>
          <w:ilvl w:val="1"/>
          <w:numId w:val="21"/>
        </w:numPr>
      </w:pPr>
      <w:r w:rsidRPr="00A253B9">
        <w:t>Overleggen met betrokkenen (</w:t>
      </w:r>
      <w:r>
        <w:t>bijvoorbeeld</w:t>
      </w:r>
      <w:r w:rsidRPr="00A253B9">
        <w:t xml:space="preserve"> team, klant of andere disciplines)</w:t>
      </w:r>
    </w:p>
    <w:p w14:paraId="5BC8C1C8" w14:textId="77777777" w:rsidR="00AD277B" w:rsidRPr="00A253B9" w:rsidRDefault="00AD277B" w:rsidP="00AD277B">
      <w:pPr>
        <w:pStyle w:val="ListParagraph"/>
        <w:numPr>
          <w:ilvl w:val="1"/>
          <w:numId w:val="21"/>
        </w:numPr>
      </w:pPr>
      <w:r w:rsidRPr="00A253B9">
        <w:t>Code reviewen</w:t>
      </w:r>
    </w:p>
    <w:p w14:paraId="3FBF012E" w14:textId="29BF3641" w:rsidR="00AD277B" w:rsidRPr="00A253B9" w:rsidRDefault="00AD277B" w:rsidP="00AD277B">
      <w:pPr>
        <w:pStyle w:val="ListParagraph"/>
        <w:numPr>
          <w:ilvl w:val="1"/>
          <w:numId w:val="21"/>
        </w:numPr>
      </w:pPr>
      <w:r w:rsidRPr="00A253B9">
        <w:t xml:space="preserve">Een planning bijhouden en afstemmen met </w:t>
      </w:r>
      <w:r w:rsidR="00CC1C39">
        <w:t xml:space="preserve">betrokkenen </w:t>
      </w:r>
    </w:p>
    <w:p w14:paraId="1D9D0E4A" w14:textId="77777777" w:rsidR="00AD277B" w:rsidRPr="00A253B9" w:rsidRDefault="00AD277B" w:rsidP="00AD277B"/>
    <w:p w14:paraId="2D39F8C9" w14:textId="77777777" w:rsidR="00AD277B" w:rsidRPr="00A253B9" w:rsidRDefault="00AD277B" w:rsidP="00AD277B">
      <w:pPr>
        <w:pStyle w:val="Heading2"/>
      </w:pPr>
      <w:r w:rsidRPr="00A253B9">
        <w:t>Resultaat</w:t>
      </w:r>
    </w:p>
    <w:p w14:paraId="240A10EF" w14:textId="77777777" w:rsidR="00AD277B" w:rsidRPr="00A253B9" w:rsidRDefault="00AD277B" w:rsidP="00AD277B">
      <w:r w:rsidRPr="00A253B9">
        <w:t>Als resultaat van deze opdracht lever je de volgende producten</w:t>
      </w:r>
      <w:r>
        <w:t xml:space="preserve"> </w:t>
      </w:r>
      <w:r w:rsidRPr="00A253B9">
        <w:t>en/of diensten op.</w:t>
      </w:r>
    </w:p>
    <w:p w14:paraId="31387977" w14:textId="6AE61627" w:rsidR="00AD277B" w:rsidRPr="006E2E2A" w:rsidRDefault="006E2E2A" w:rsidP="006E2E2A">
      <w:pPr>
        <w:pStyle w:val="ListParagraph"/>
        <w:numPr>
          <w:ilvl w:val="0"/>
          <w:numId w:val="30"/>
        </w:numPr>
      </w:pPr>
      <w:r w:rsidRPr="00AD277B">
        <w:rPr>
          <w:rFonts w:eastAsia="Calibri" w:cs="Calibri"/>
          <w:lang w:eastAsia="nl-NL"/>
        </w:rPr>
        <w:t xml:space="preserve">Een lijst van de aan jou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7E39F43" w14:textId="3405A770" w:rsidR="006E2E2A" w:rsidRPr="006E2E2A" w:rsidRDefault="006E2E2A" w:rsidP="006E2E2A">
      <w:pPr>
        <w:pStyle w:val="ListParagraph"/>
        <w:numPr>
          <w:ilvl w:val="0"/>
          <w:numId w:val="30"/>
        </w:numPr>
      </w:pPr>
      <w:r w:rsidRPr="00AD277B">
        <w:rPr>
          <w:rFonts w:eastAsia="Calibri" w:cs="Calibri"/>
          <w:lang w:eastAsia="nl-NL"/>
        </w:rPr>
        <w:t xml:space="preserve">De gerealiseerde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1558A2E8" w14:textId="046E6791" w:rsidR="006E2E2A" w:rsidRPr="00A253B9" w:rsidRDefault="006E2E2A" w:rsidP="006E2E2A">
      <w:pPr>
        <w:pStyle w:val="ListParagraph"/>
        <w:numPr>
          <w:ilvl w:val="0"/>
          <w:numId w:val="30"/>
        </w:numPr>
      </w:pPr>
      <w:r w:rsidRPr="00AD277B">
        <w:rPr>
          <w:rFonts w:eastAsia="Calibri" w:cs="Calibri"/>
          <w:lang w:eastAsia="nl-NL"/>
        </w:rPr>
        <w:t xml:space="preserve">In een versiebeheersysteem vastgelegde versies van de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CB533CB"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26B74934"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E90DE91"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C4A051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0801247" w14:textId="77777777" w:rsidR="00405743" w:rsidRPr="00405743" w:rsidRDefault="00405743" w:rsidP="00352EA0">
            <w:pPr>
              <w:rPr>
                <w:rFonts w:asciiTheme="majorHAnsi" w:hAnsiTheme="majorHAnsi" w:cstheme="majorHAnsi"/>
                <w:i/>
              </w:rPr>
            </w:pPr>
            <w:r w:rsidRPr="006E2E2A">
              <w:rPr>
                <w:rFonts w:eastAsia="Calibri" w:cs="Calibri"/>
                <w:lang w:eastAsia="nl-NL"/>
              </w:rPr>
              <w:t xml:space="preserve"> </w:t>
            </w:r>
          </w:p>
        </w:tc>
      </w:tr>
      <w:tr w:rsidR="00405743" w:rsidRPr="00730F2F" w14:paraId="7A1B14C9"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EB1E7EC"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00CDAF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BF94ADE" w14:textId="130B4794" w:rsidR="00405743" w:rsidRPr="006E2E2A" w:rsidRDefault="00405743" w:rsidP="00352EA0">
            <w:pPr>
              <w:rPr>
                <w:rFonts w:asciiTheme="majorHAnsi" w:hAnsiTheme="majorHAnsi" w:cstheme="majorHAnsi"/>
              </w:rPr>
            </w:pPr>
          </w:p>
          <w:p w14:paraId="25BA1D90" w14:textId="77777777" w:rsidR="00405743" w:rsidRPr="00730F2F" w:rsidRDefault="00405743" w:rsidP="00352EA0"/>
        </w:tc>
      </w:tr>
    </w:tbl>
    <w:p w14:paraId="7FC3618B" w14:textId="6767304F" w:rsidR="00AD277B" w:rsidRPr="00A253B9" w:rsidRDefault="00AD277B" w:rsidP="00AD277B">
      <w:r w:rsidRPr="00A253B9">
        <w:br w:type="page"/>
      </w:r>
    </w:p>
    <w:p w14:paraId="05820A6F" w14:textId="27911503" w:rsidR="00AD277B" w:rsidRPr="00A253B9" w:rsidRDefault="00AD277B" w:rsidP="00240A36">
      <w:pPr>
        <w:pStyle w:val="Heading2"/>
      </w:pPr>
      <w:bookmarkStart w:id="5" w:name="_Toc121392517"/>
      <w:r w:rsidRPr="00A253B9">
        <w:lastRenderedPageBreak/>
        <w:t>Opdracht 3: Testen</w:t>
      </w:r>
      <w:bookmarkEnd w:id="5"/>
    </w:p>
    <w:p w14:paraId="68D6FE64" w14:textId="77777777" w:rsidR="00AD277B" w:rsidRPr="00A253B9" w:rsidRDefault="00AD277B" w:rsidP="00AD277B">
      <w:r w:rsidRPr="00A253B9">
        <w:t>Je gaat in deze opdracht een (deel van een) applicatie testen. Dit kan een bestaande of zelfontwikkelde applicatie zijn.</w:t>
      </w:r>
    </w:p>
    <w:p w14:paraId="1AEA39C4" w14:textId="77777777" w:rsidR="00AD277B" w:rsidRPr="00A253B9" w:rsidRDefault="00AD277B" w:rsidP="00AD277B"/>
    <w:p w14:paraId="26B6DC36" w14:textId="77777777" w:rsidR="00AD277B" w:rsidRPr="00A253B9" w:rsidRDefault="00AD277B" w:rsidP="00AD277B">
      <w:pPr>
        <w:pStyle w:val="Heading3"/>
      </w:pPr>
      <w:r w:rsidRPr="00A253B9">
        <w:t>Testen</w:t>
      </w:r>
    </w:p>
    <w:p w14:paraId="502ACC72" w14:textId="77777777" w:rsidR="00AD277B" w:rsidRPr="00A253B9" w:rsidRDefault="00AD277B" w:rsidP="00AD277B">
      <w:pPr>
        <w:pStyle w:val="ListParagraph"/>
        <w:numPr>
          <w:ilvl w:val="0"/>
          <w:numId w:val="22"/>
        </w:numPr>
      </w:pPr>
      <w:r w:rsidRPr="00A253B9">
        <w:t xml:space="preserve">Stel een testplan met testcases op voor </w:t>
      </w:r>
      <w:r>
        <w:t xml:space="preserve">de </w:t>
      </w:r>
      <w:r w:rsidRPr="00A253B9">
        <w:t xml:space="preserve">aan jou toegekende functionaliteiten (user </w:t>
      </w:r>
      <w:proofErr w:type="spellStart"/>
      <w:r w:rsidRPr="00A253B9">
        <w:t>stories</w:t>
      </w:r>
      <w:proofErr w:type="spellEnd"/>
      <w:r w:rsidRPr="00A253B9">
        <w:t>).</w:t>
      </w:r>
    </w:p>
    <w:p w14:paraId="14F22089" w14:textId="77777777" w:rsidR="00AD277B" w:rsidRPr="00A253B9" w:rsidRDefault="00AD277B" w:rsidP="00AD277B">
      <w:pPr>
        <w:pStyle w:val="ListParagraph"/>
        <w:numPr>
          <w:ilvl w:val="0"/>
          <w:numId w:val="22"/>
        </w:numPr>
      </w:pPr>
      <w:r w:rsidRPr="00A253B9">
        <w:t>Voer je testplan uit en leg de uitkomsten en conclusies van de uitgevoerde test vast in een testrapport.</w:t>
      </w:r>
    </w:p>
    <w:p w14:paraId="27D6E98F" w14:textId="77777777" w:rsidR="00AD277B" w:rsidRPr="00A253B9" w:rsidRDefault="00AD277B" w:rsidP="00AD277B"/>
    <w:p w14:paraId="7ACAD8DB" w14:textId="77777777" w:rsidR="00AD277B" w:rsidRPr="00A253B9" w:rsidRDefault="00AD277B" w:rsidP="00AD277B">
      <w:pPr>
        <w:pStyle w:val="Heading2"/>
      </w:pPr>
      <w:r w:rsidRPr="00A253B9">
        <w:t>Resultaat</w:t>
      </w:r>
    </w:p>
    <w:p w14:paraId="52EE3574" w14:textId="77777777" w:rsidR="00AD277B" w:rsidRPr="00A253B9" w:rsidRDefault="00AD277B" w:rsidP="00AD277B">
      <w:r w:rsidRPr="00A253B9">
        <w:t>Als resultaat van deze opdracht lever je de volgende producten</w:t>
      </w:r>
      <w:r>
        <w:t xml:space="preserve"> </w:t>
      </w:r>
      <w:r w:rsidRPr="00A253B9">
        <w:t>en/of diensten op.</w:t>
      </w:r>
    </w:p>
    <w:p w14:paraId="03E7679F" w14:textId="77777777" w:rsidR="00405743" w:rsidRPr="00AD277B" w:rsidRDefault="00405743" w:rsidP="00405743">
      <w:pPr>
        <w:pStyle w:val="ListParagraph"/>
        <w:numPr>
          <w:ilvl w:val="0"/>
          <w:numId w:val="31"/>
        </w:numPr>
      </w:pPr>
      <w:r w:rsidRPr="00AD277B">
        <w:t xml:space="preserve">Een lijst met functionaliteiten (user </w:t>
      </w:r>
      <w:proofErr w:type="spellStart"/>
      <w:r w:rsidRPr="00AD277B">
        <w:t>stories</w:t>
      </w:r>
      <w:proofErr w:type="spellEnd"/>
      <w:r w:rsidRPr="00AD277B">
        <w:t>) die jij hebt getest.</w:t>
      </w:r>
    </w:p>
    <w:p w14:paraId="4F08E6B6" w14:textId="03DFCCD1" w:rsidR="00405743" w:rsidRPr="00AD277B" w:rsidRDefault="00405743" w:rsidP="00405743">
      <w:pPr>
        <w:pStyle w:val="ListParagraph"/>
        <w:numPr>
          <w:ilvl w:val="0"/>
          <w:numId w:val="31"/>
        </w:numPr>
      </w:pPr>
      <w:r w:rsidRPr="00AD277B">
        <w:t>Een testplan inclusief testscenario’s en testdata</w:t>
      </w:r>
    </w:p>
    <w:p w14:paraId="17859290" w14:textId="04DD0134" w:rsidR="00AD277B" w:rsidRPr="00A253B9" w:rsidRDefault="00405743" w:rsidP="00405743">
      <w:pPr>
        <w:pStyle w:val="ListParagraph"/>
        <w:numPr>
          <w:ilvl w:val="0"/>
          <w:numId w:val="31"/>
        </w:numPr>
      </w:pPr>
      <w:r w:rsidRPr="00AD277B">
        <w:rPr>
          <w:rFonts w:eastAsia="Calibri" w:cs="Calibri"/>
          <w:lang w:eastAsia="nl-NL"/>
        </w:rPr>
        <w:t>Een testrapport met de resultaten en conclusies van de uitgevoerde tests</w:t>
      </w:r>
    </w:p>
    <w:p w14:paraId="70D12935"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1FB409A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326B9D6"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1E509052"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8E32D60" w14:textId="77777777" w:rsidR="00405743" w:rsidRPr="00405743" w:rsidRDefault="00405743" w:rsidP="00352EA0">
            <w:pPr>
              <w:rPr>
                <w:rFonts w:asciiTheme="majorHAnsi" w:hAnsiTheme="majorHAnsi" w:cstheme="majorHAnsi"/>
                <w:i/>
              </w:rPr>
            </w:pPr>
            <w:r w:rsidRPr="006E2E2A">
              <w:rPr>
                <w:rFonts w:eastAsia="Calibri" w:cs="Calibri"/>
                <w:lang w:eastAsia="nl-NL"/>
              </w:rPr>
              <w:t xml:space="preserve"> </w:t>
            </w:r>
          </w:p>
        </w:tc>
      </w:tr>
      <w:tr w:rsidR="00405743" w:rsidRPr="00730F2F" w14:paraId="645D6C6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13BD6878"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888223B"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F159193" w14:textId="77777777" w:rsidR="00405743" w:rsidRPr="006E2E2A" w:rsidRDefault="00405743" w:rsidP="00352EA0">
            <w:pPr>
              <w:rPr>
                <w:rFonts w:asciiTheme="majorHAnsi" w:hAnsiTheme="majorHAnsi" w:cstheme="majorHAnsi"/>
              </w:rPr>
            </w:pPr>
          </w:p>
          <w:p w14:paraId="297E9789" w14:textId="77777777" w:rsidR="00405743" w:rsidRPr="00730F2F" w:rsidRDefault="00405743" w:rsidP="00352EA0"/>
        </w:tc>
      </w:tr>
    </w:tbl>
    <w:p w14:paraId="51DDA73D" w14:textId="7A001922" w:rsidR="00AD277B" w:rsidRPr="00A253B9" w:rsidRDefault="00AD277B" w:rsidP="00AD277B">
      <w:r w:rsidRPr="00A253B9">
        <w:br w:type="page"/>
      </w:r>
    </w:p>
    <w:p w14:paraId="3F65B117" w14:textId="3BC10E4C" w:rsidR="00AD277B" w:rsidRPr="00A253B9" w:rsidRDefault="00AD277B" w:rsidP="00240A36">
      <w:pPr>
        <w:pStyle w:val="Heading2"/>
      </w:pPr>
      <w:bookmarkStart w:id="6" w:name="_Toc121392518"/>
      <w:r w:rsidRPr="00A253B9">
        <w:lastRenderedPageBreak/>
        <w:t>Opdracht 4: Verbetervoorstellen</w:t>
      </w:r>
      <w:bookmarkEnd w:id="6"/>
    </w:p>
    <w:p w14:paraId="3B47A8B5" w14:textId="77777777" w:rsidR="00AD277B" w:rsidRPr="00A253B9" w:rsidRDefault="00AD277B" w:rsidP="00AD277B">
      <w:r w:rsidRPr="00A253B9">
        <w:t>Je gaat in deze opdracht verbetervoorstellen doen voor een (deel van een) applicatie. Dit kan een bestaande of zelfontwikkelde applicatie zijn.</w:t>
      </w:r>
    </w:p>
    <w:p w14:paraId="471FEA11" w14:textId="77777777" w:rsidR="00AD277B" w:rsidRPr="00A253B9" w:rsidRDefault="00AD277B" w:rsidP="00AD277B"/>
    <w:p w14:paraId="2E635E80" w14:textId="77777777" w:rsidR="00AD277B" w:rsidRPr="00A253B9" w:rsidRDefault="00AD277B" w:rsidP="00AD277B">
      <w:r w:rsidRPr="00A253B9">
        <w:t>Bij deze opdracht is het vereist dat er een testrapport aanwezig is met daarin resultaten en conclusies. Op basis hiervan kunnen verbetervoorstellen worden gedaan. Daarnaast is het vereist dat de je hebt deelgenomen aan een oplevering/review en reflectiemeeting/</w:t>
      </w:r>
      <w:proofErr w:type="spellStart"/>
      <w:r w:rsidRPr="00A253B9">
        <w:t>retrospective</w:t>
      </w:r>
      <w:proofErr w:type="spellEnd"/>
      <w:r w:rsidRPr="00A253B9">
        <w:t xml:space="preserve"> om ook op basis daarvan verbetervoorstellen te kunnen doen.</w:t>
      </w:r>
    </w:p>
    <w:p w14:paraId="352D238D" w14:textId="77777777" w:rsidR="00AD277B" w:rsidRPr="00A253B9" w:rsidRDefault="00AD277B" w:rsidP="00AD277B"/>
    <w:p w14:paraId="1FB9A3E7" w14:textId="77777777" w:rsidR="00AD277B" w:rsidRPr="00A253B9" w:rsidRDefault="00AD277B" w:rsidP="00AD277B">
      <w:pPr>
        <w:pStyle w:val="Heading3"/>
      </w:pPr>
      <w:r w:rsidRPr="00A253B9">
        <w:t>Verbetervoorstellen</w:t>
      </w:r>
    </w:p>
    <w:p w14:paraId="2FD199EE" w14:textId="77777777" w:rsidR="00AD277B" w:rsidRPr="00A253B9" w:rsidRDefault="00AD277B" w:rsidP="00AD277B">
      <w:pPr>
        <w:pStyle w:val="ListParagraph"/>
        <w:numPr>
          <w:ilvl w:val="0"/>
          <w:numId w:val="20"/>
        </w:numPr>
      </w:pPr>
      <w:r w:rsidRPr="00A253B9">
        <w:t>Opstellen verbetervoorstellen</w:t>
      </w:r>
    </w:p>
    <w:p w14:paraId="170AFE1B" w14:textId="77777777" w:rsidR="00AD277B" w:rsidRPr="00A253B9" w:rsidRDefault="00AD277B" w:rsidP="00AD277B">
      <w:pPr>
        <w:pStyle w:val="ListParagraph"/>
        <w:numPr>
          <w:ilvl w:val="1"/>
          <w:numId w:val="20"/>
        </w:numPr>
      </w:pPr>
      <w:r w:rsidRPr="00A253B9">
        <w:t>Stel verbetervoorstellen voor het product op</w:t>
      </w:r>
      <w:r>
        <w:t>. Doe dat</w:t>
      </w:r>
      <w:r w:rsidRPr="00A253B9">
        <w:t xml:space="preserve"> op basis van het testrapport en de oplevering van het product.</w:t>
      </w:r>
    </w:p>
    <w:p w14:paraId="1BC2FF98" w14:textId="77777777" w:rsidR="00AD277B" w:rsidRPr="00A253B9" w:rsidRDefault="00AD277B" w:rsidP="00AD277B">
      <w:pPr>
        <w:pStyle w:val="ListParagraph"/>
        <w:numPr>
          <w:ilvl w:val="1"/>
          <w:numId w:val="20"/>
        </w:numPr>
      </w:pPr>
      <w:r w:rsidRPr="00A253B9">
        <w:t>Stel verbetervoorstellen op voor het proces op basis van een reflectiemeeting.</w:t>
      </w:r>
    </w:p>
    <w:p w14:paraId="22D41D06" w14:textId="77777777" w:rsidR="00AD277B" w:rsidRPr="00A253B9" w:rsidRDefault="00AD277B" w:rsidP="00AD277B"/>
    <w:p w14:paraId="3E6A2880" w14:textId="77777777" w:rsidR="00AD277B" w:rsidRPr="00A253B9" w:rsidRDefault="00AD277B" w:rsidP="00AD277B">
      <w:pPr>
        <w:pStyle w:val="Heading3"/>
      </w:pPr>
      <w:r w:rsidRPr="00A253B9">
        <w:t>Resultaat</w:t>
      </w:r>
    </w:p>
    <w:p w14:paraId="09A08E9F" w14:textId="77777777" w:rsidR="00AD277B" w:rsidRPr="00A253B9" w:rsidRDefault="00AD277B" w:rsidP="00AD277B">
      <w:r w:rsidRPr="00A253B9">
        <w:t>Als resultaat van deze opdracht lever je de volgende producten</w:t>
      </w:r>
      <w:r>
        <w:t xml:space="preserve"> </w:t>
      </w:r>
      <w:r w:rsidRPr="00A253B9">
        <w:t>en/of diensten op.</w:t>
      </w:r>
    </w:p>
    <w:p w14:paraId="6F8C0E40" w14:textId="55AF9D10" w:rsidR="00AD277B" w:rsidRPr="00405743" w:rsidRDefault="00405743" w:rsidP="00405743">
      <w:pPr>
        <w:pStyle w:val="ListParagraph"/>
        <w:numPr>
          <w:ilvl w:val="0"/>
          <w:numId w:val="32"/>
        </w:numPr>
      </w:pPr>
      <w:r w:rsidRPr="00AD277B">
        <w:rPr>
          <w:rFonts w:eastAsia="Calibri" w:cs="Calibri"/>
          <w:lang w:eastAsia="nl-NL"/>
        </w:rPr>
        <w:t>Verbetervoorstellen voor het product</w:t>
      </w:r>
    </w:p>
    <w:p w14:paraId="0534027F" w14:textId="37507E88" w:rsidR="00405743" w:rsidRPr="00A253B9" w:rsidRDefault="00405743" w:rsidP="00405743">
      <w:pPr>
        <w:pStyle w:val="ListParagraph"/>
        <w:numPr>
          <w:ilvl w:val="0"/>
          <w:numId w:val="32"/>
        </w:numPr>
      </w:pPr>
      <w:r w:rsidRPr="00AD277B">
        <w:rPr>
          <w:rFonts w:eastAsia="Calibri" w:cs="Calibri"/>
          <w:lang w:eastAsia="nl-NL"/>
        </w:rPr>
        <w:t>Verbetervoorstellen voor het proces</w:t>
      </w:r>
    </w:p>
    <w:p w14:paraId="2D61727A"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311B809C"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E71717D"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F907838"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7219CFE" w14:textId="77777777" w:rsidR="00405743" w:rsidRPr="00405743" w:rsidRDefault="00405743" w:rsidP="00352EA0">
            <w:pPr>
              <w:rPr>
                <w:rFonts w:asciiTheme="majorHAnsi" w:hAnsiTheme="majorHAnsi" w:cstheme="majorHAnsi"/>
                <w:i/>
              </w:rPr>
            </w:pPr>
            <w:r w:rsidRPr="006E2E2A">
              <w:rPr>
                <w:rFonts w:eastAsia="Calibri" w:cs="Calibri"/>
                <w:lang w:eastAsia="nl-NL"/>
              </w:rPr>
              <w:t xml:space="preserve"> </w:t>
            </w:r>
          </w:p>
        </w:tc>
      </w:tr>
      <w:tr w:rsidR="00405743" w:rsidRPr="00730F2F" w14:paraId="1E11C845"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460BBCF"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21C7F22F"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2B3CD144" w14:textId="77777777" w:rsidR="00405743" w:rsidRPr="006E2E2A" w:rsidRDefault="00405743" w:rsidP="00352EA0">
            <w:pPr>
              <w:rPr>
                <w:rFonts w:asciiTheme="majorHAnsi" w:hAnsiTheme="majorHAnsi" w:cstheme="majorHAnsi"/>
              </w:rPr>
            </w:pPr>
          </w:p>
          <w:p w14:paraId="5734DB25" w14:textId="77777777" w:rsidR="00405743" w:rsidRPr="00730F2F" w:rsidRDefault="00405743" w:rsidP="00352EA0"/>
        </w:tc>
      </w:tr>
    </w:tbl>
    <w:p w14:paraId="3F299949" w14:textId="2586546C" w:rsidR="00AD277B" w:rsidRPr="00A253B9" w:rsidRDefault="00AD277B" w:rsidP="00AD277B">
      <w:r w:rsidRPr="00A253B9">
        <w:br w:type="page"/>
      </w:r>
    </w:p>
    <w:p w14:paraId="39EA62CE" w14:textId="784E3F11" w:rsidR="00AD277B" w:rsidRPr="00A253B9" w:rsidRDefault="00AD277B" w:rsidP="00240A36">
      <w:pPr>
        <w:pStyle w:val="Heading2"/>
        <w:rPr>
          <w:rFonts w:eastAsiaTheme="minorHAnsi" w:cstheme="minorBidi"/>
          <w:b/>
          <w:color w:val="auto"/>
          <w:sz w:val="22"/>
          <w:szCs w:val="22"/>
        </w:rPr>
      </w:pPr>
      <w:bookmarkStart w:id="7" w:name="_Toc121392519"/>
      <w:r w:rsidRPr="00A253B9">
        <w:lastRenderedPageBreak/>
        <w:t>Opdracht 5: Overleggen</w:t>
      </w:r>
      <w:bookmarkEnd w:id="7"/>
    </w:p>
    <w:p w14:paraId="6FDD5824" w14:textId="77777777" w:rsidR="00AD277B" w:rsidRPr="00A253B9" w:rsidRDefault="00AD277B" w:rsidP="00AD277B">
      <w:r w:rsidRPr="00A253B9">
        <w:t>Je wordt in deze opdracht beoordeeld op het gebied van overleggen. Dit kan binnen een project zijn dat zich richt op het ontwikkelen van een bestaande applicatie of het kan een nieuwe applicatie zijn.</w:t>
      </w:r>
    </w:p>
    <w:p w14:paraId="198B5F15" w14:textId="77777777" w:rsidR="00AD277B" w:rsidRPr="00A253B9" w:rsidRDefault="00AD277B" w:rsidP="00AD277B"/>
    <w:p w14:paraId="12CB61CD" w14:textId="77777777" w:rsidR="00AD277B" w:rsidRPr="00A253B9" w:rsidRDefault="00AD277B" w:rsidP="00AD277B">
      <w:pPr>
        <w:pStyle w:val="Heading3"/>
      </w:pPr>
      <w:r w:rsidRPr="00A253B9">
        <w:t>Overleg</w:t>
      </w:r>
    </w:p>
    <w:p w14:paraId="1F73BFA7" w14:textId="77777777" w:rsidR="00AD277B" w:rsidRPr="00A253B9" w:rsidRDefault="00AD277B" w:rsidP="00AD277B">
      <w:pPr>
        <w:pStyle w:val="ListParagraph"/>
        <w:numPr>
          <w:ilvl w:val="0"/>
          <w:numId w:val="23"/>
        </w:numPr>
      </w:pPr>
      <w:r w:rsidRPr="00A253B9">
        <w:t>Houd een overleg</w:t>
      </w:r>
    </w:p>
    <w:p w14:paraId="368C3CC4" w14:textId="77777777" w:rsidR="00AD277B" w:rsidRPr="00A253B9" w:rsidRDefault="00AD277B" w:rsidP="00AD277B">
      <w:pPr>
        <w:pStyle w:val="ListParagraph"/>
        <w:numPr>
          <w:ilvl w:val="1"/>
          <w:numId w:val="23"/>
        </w:numPr>
      </w:pPr>
      <w:r w:rsidRPr="00A253B9">
        <w:t>Neem actief deel aan het overleg, waarbij je relevante onderwerpen inbrengt en vragen stelt</w:t>
      </w:r>
      <w:r>
        <w:t>.</w:t>
      </w:r>
    </w:p>
    <w:p w14:paraId="3D03EF8A" w14:textId="77777777" w:rsidR="00AD277B" w:rsidRPr="00A253B9" w:rsidRDefault="00AD277B" w:rsidP="00AD277B">
      <w:pPr>
        <w:pStyle w:val="ListParagraph"/>
        <w:numPr>
          <w:ilvl w:val="1"/>
          <w:numId w:val="23"/>
        </w:numPr>
      </w:pPr>
      <w:r w:rsidRPr="00A253B9">
        <w:t>Leg de afspraken uit het overleg vast</w:t>
      </w:r>
      <w:r>
        <w:t>.</w:t>
      </w:r>
    </w:p>
    <w:p w14:paraId="5B094DC8" w14:textId="77777777" w:rsidR="00AD277B" w:rsidRPr="00A253B9" w:rsidRDefault="00AD277B" w:rsidP="00AD277B">
      <w:pPr>
        <w:pStyle w:val="ListParagraph"/>
        <w:numPr>
          <w:ilvl w:val="1"/>
          <w:numId w:val="23"/>
        </w:numPr>
      </w:pPr>
      <w:r w:rsidRPr="00A253B9">
        <w:t>Vraag om feedback over de wijze waarop je hebt deelgenomen aan het overleg.</w:t>
      </w:r>
    </w:p>
    <w:p w14:paraId="0EF9EAE5" w14:textId="77777777" w:rsidR="00AD277B" w:rsidRPr="00A253B9" w:rsidRDefault="00AD277B" w:rsidP="00AD277B">
      <w:pPr>
        <w:pStyle w:val="ListParagraph"/>
        <w:numPr>
          <w:ilvl w:val="0"/>
          <w:numId w:val="23"/>
        </w:numPr>
      </w:pPr>
      <w:r w:rsidRPr="00A253B9">
        <w:t>Maak een overzicht van de activiteiten die je uitgevoerd hebt op basis van gemaakte afspraken.</w:t>
      </w:r>
    </w:p>
    <w:p w14:paraId="24B5029F" w14:textId="77777777" w:rsidR="00AD277B" w:rsidRPr="00A253B9" w:rsidRDefault="00AD277B" w:rsidP="00AD277B"/>
    <w:p w14:paraId="4F3266C7" w14:textId="77777777" w:rsidR="00AD277B" w:rsidRPr="00A253B9" w:rsidRDefault="00AD277B" w:rsidP="00AD277B">
      <w:pPr>
        <w:pStyle w:val="Heading3"/>
      </w:pPr>
      <w:r w:rsidRPr="00A253B9">
        <w:t>Resultaat</w:t>
      </w:r>
    </w:p>
    <w:p w14:paraId="5B9DB20A" w14:textId="77777777" w:rsidR="00AD277B" w:rsidRPr="00A253B9" w:rsidRDefault="00AD277B" w:rsidP="00AD277B">
      <w:r w:rsidRPr="00A253B9">
        <w:t>Als resultaat van deze opdracht lever je de volgende producten</w:t>
      </w:r>
      <w:r>
        <w:t xml:space="preserve"> </w:t>
      </w:r>
      <w:r w:rsidRPr="00A253B9">
        <w:t>en/of diensten op.</w:t>
      </w:r>
    </w:p>
    <w:p w14:paraId="4BC409FD" w14:textId="2BB6D0F7" w:rsidR="00AD277B" w:rsidRPr="00477FD5" w:rsidRDefault="00477FD5" w:rsidP="00477FD5">
      <w:pPr>
        <w:pStyle w:val="ListParagraph"/>
        <w:numPr>
          <w:ilvl w:val="0"/>
          <w:numId w:val="33"/>
        </w:numPr>
      </w:pPr>
      <w:r w:rsidRPr="00AD277B">
        <w:rPr>
          <w:rFonts w:eastAsia="Calibri" w:cs="Calibri"/>
          <w:lang w:eastAsia="nl-NL"/>
        </w:rPr>
        <w:t xml:space="preserve">Een video-opname van een overleg óf de beoordelaar is </w:t>
      </w:r>
      <w:r>
        <w:rPr>
          <w:rFonts w:eastAsia="Calibri" w:cs="Calibri"/>
          <w:lang w:eastAsia="nl-NL"/>
        </w:rPr>
        <w:t>bij het overleg</w:t>
      </w:r>
      <w:r w:rsidRPr="00AD277B">
        <w:rPr>
          <w:rFonts w:eastAsia="Calibri" w:cs="Calibri"/>
          <w:lang w:eastAsia="nl-NL"/>
        </w:rPr>
        <w:t xml:space="preserve"> aanwezig om aantekeningen te maken.</w:t>
      </w:r>
    </w:p>
    <w:p w14:paraId="7506FE87" w14:textId="77777777" w:rsidR="00477FD5" w:rsidRPr="00AD277B" w:rsidRDefault="00477FD5" w:rsidP="00477FD5">
      <w:pPr>
        <w:pStyle w:val="ListParagraph"/>
        <w:numPr>
          <w:ilvl w:val="0"/>
          <w:numId w:val="33"/>
        </w:numPr>
      </w:pPr>
      <w:r w:rsidRPr="00AD277B">
        <w:t>Een document met gemaakte afspraken</w:t>
      </w:r>
    </w:p>
    <w:p w14:paraId="702FCE37" w14:textId="7B64A73F" w:rsidR="00477FD5" w:rsidRDefault="00477FD5" w:rsidP="00477FD5">
      <w:pPr>
        <w:pStyle w:val="ListParagraph"/>
        <w:numPr>
          <w:ilvl w:val="0"/>
          <w:numId w:val="33"/>
        </w:numPr>
      </w:pPr>
      <w:r w:rsidRPr="00AD277B">
        <w:rPr>
          <w:rFonts w:eastAsia="Calibri" w:cs="Calibri"/>
          <w:lang w:eastAsia="nl-NL"/>
        </w:rPr>
        <w:t>Overzicht van uitgevoerde activiteiten.</w:t>
      </w:r>
    </w:p>
    <w:p w14:paraId="1530EC78" w14:textId="77777777" w:rsidR="00405743" w:rsidRPr="00A253B9" w:rsidRDefault="00405743"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078D9217"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46CA89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34B3A47C"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D2A23FE" w14:textId="77777777" w:rsidR="00477FD5" w:rsidRPr="00405743" w:rsidRDefault="00477FD5" w:rsidP="00352EA0">
            <w:pPr>
              <w:rPr>
                <w:rFonts w:asciiTheme="majorHAnsi" w:hAnsiTheme="majorHAnsi" w:cstheme="majorHAnsi"/>
                <w:i/>
              </w:rPr>
            </w:pPr>
            <w:r w:rsidRPr="006E2E2A">
              <w:rPr>
                <w:rFonts w:eastAsia="Calibri" w:cs="Calibri"/>
                <w:lang w:eastAsia="nl-NL"/>
              </w:rPr>
              <w:t xml:space="preserve"> </w:t>
            </w:r>
          </w:p>
        </w:tc>
      </w:tr>
      <w:tr w:rsidR="00477FD5" w:rsidRPr="00730F2F" w14:paraId="7CD412B8"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ABA0163"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2AAC0B97"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EDF224A" w14:textId="77777777" w:rsidR="00477FD5" w:rsidRPr="006E2E2A" w:rsidRDefault="00477FD5" w:rsidP="00352EA0">
            <w:pPr>
              <w:rPr>
                <w:rFonts w:asciiTheme="majorHAnsi" w:hAnsiTheme="majorHAnsi" w:cstheme="majorHAnsi"/>
              </w:rPr>
            </w:pPr>
          </w:p>
          <w:p w14:paraId="01335E0F" w14:textId="77777777" w:rsidR="00477FD5" w:rsidRPr="00730F2F" w:rsidRDefault="00477FD5" w:rsidP="00352EA0"/>
        </w:tc>
      </w:tr>
    </w:tbl>
    <w:p w14:paraId="5AB5B4AB" w14:textId="77777777" w:rsidR="00AD277B" w:rsidRPr="00A253B9" w:rsidRDefault="00AD277B" w:rsidP="00AD277B">
      <w:r w:rsidRPr="00A253B9">
        <w:br w:type="page"/>
      </w:r>
    </w:p>
    <w:p w14:paraId="07E0FB56" w14:textId="1055FE4C" w:rsidR="00AD277B" w:rsidRPr="00A253B9" w:rsidRDefault="00AD277B" w:rsidP="00240A36">
      <w:pPr>
        <w:pStyle w:val="Heading2"/>
      </w:pPr>
      <w:bookmarkStart w:id="8" w:name="_Toc121392520"/>
      <w:r w:rsidRPr="00A253B9">
        <w:lastRenderedPageBreak/>
        <w:t>Opdracht 6: Presenteert het opgeleverde werk</w:t>
      </w:r>
      <w:bookmarkEnd w:id="8"/>
    </w:p>
    <w:p w14:paraId="5D16C558" w14:textId="77777777" w:rsidR="00AD277B" w:rsidRPr="00A253B9" w:rsidRDefault="00AD277B" w:rsidP="00AD277B">
      <w:r w:rsidRPr="00A253B9">
        <w:t>Je wordt in deze opdracht beoordeeld op het gebied van presenteren.</w:t>
      </w:r>
    </w:p>
    <w:p w14:paraId="4D9D9629" w14:textId="77777777" w:rsidR="00AD277B" w:rsidRPr="00A253B9" w:rsidRDefault="00AD277B" w:rsidP="00AD277B"/>
    <w:p w14:paraId="319690E4" w14:textId="77777777" w:rsidR="00AD277B" w:rsidRPr="00A253B9" w:rsidRDefault="00AD277B" w:rsidP="00AD277B">
      <w:pPr>
        <w:pStyle w:val="Heading3"/>
      </w:pPr>
      <w:r w:rsidRPr="00A253B9">
        <w:t>Review</w:t>
      </w:r>
    </w:p>
    <w:p w14:paraId="7841472D" w14:textId="77777777" w:rsidR="00AD277B" w:rsidRPr="00A253B9" w:rsidRDefault="00AD277B" w:rsidP="00AD277B">
      <w:pPr>
        <w:pStyle w:val="ListParagraph"/>
        <w:numPr>
          <w:ilvl w:val="0"/>
          <w:numId w:val="24"/>
        </w:numPr>
      </w:pPr>
      <w:r w:rsidRPr="00A253B9">
        <w:t>Lever het product op aan de klant (review).</w:t>
      </w:r>
    </w:p>
    <w:p w14:paraId="7B548D11" w14:textId="77777777" w:rsidR="00AD277B" w:rsidRPr="00A253B9" w:rsidRDefault="00AD277B" w:rsidP="00AD277B">
      <w:pPr>
        <w:pStyle w:val="ListParagraph"/>
        <w:numPr>
          <w:ilvl w:val="0"/>
          <w:numId w:val="25"/>
        </w:numPr>
      </w:pPr>
      <w:r w:rsidRPr="00A253B9">
        <w:t xml:space="preserve">Houd een demo of een presentatie waarin je de door jou gerealiseerde functionaliteiten (user </w:t>
      </w:r>
      <w:proofErr w:type="spellStart"/>
      <w:r w:rsidRPr="00A253B9">
        <w:t>stories</w:t>
      </w:r>
      <w:proofErr w:type="spellEnd"/>
      <w:r w:rsidRPr="00A253B9">
        <w:t>) presenteert.</w:t>
      </w:r>
    </w:p>
    <w:p w14:paraId="75B4D1F7" w14:textId="77777777" w:rsidR="00AD277B" w:rsidRPr="00A253B9" w:rsidRDefault="00AD277B" w:rsidP="00AD277B">
      <w:pPr>
        <w:pStyle w:val="ListParagraph"/>
        <w:numPr>
          <w:ilvl w:val="0"/>
          <w:numId w:val="25"/>
        </w:numPr>
      </w:pPr>
      <w:r w:rsidRPr="00A253B9">
        <w:t>Zorg</w:t>
      </w:r>
      <w:r>
        <w:t xml:space="preserve"> ervoor</w:t>
      </w:r>
      <w:r w:rsidRPr="00A253B9">
        <w:t xml:space="preserve"> dat de betrokkenen goed zijn geïnformeerd en controleer dit.</w:t>
      </w:r>
    </w:p>
    <w:p w14:paraId="34E7D642" w14:textId="77777777" w:rsidR="00AD277B" w:rsidRPr="00A253B9" w:rsidRDefault="00AD277B" w:rsidP="00AD277B"/>
    <w:p w14:paraId="3D13809D" w14:textId="77777777" w:rsidR="00AD277B" w:rsidRPr="00A253B9" w:rsidRDefault="00AD277B" w:rsidP="00AD277B">
      <w:pPr>
        <w:pStyle w:val="Heading3"/>
      </w:pPr>
      <w:r w:rsidRPr="00A253B9">
        <w:t>Resultaat</w:t>
      </w:r>
    </w:p>
    <w:p w14:paraId="3039CA52" w14:textId="77777777" w:rsidR="00AD277B" w:rsidRPr="00A253B9" w:rsidRDefault="00AD277B" w:rsidP="00AD277B">
      <w:r w:rsidRPr="00A253B9">
        <w:t>Als resultaat van deze opdracht lever je de volgende producten</w:t>
      </w:r>
      <w:r>
        <w:t xml:space="preserve"> </w:t>
      </w:r>
      <w:r w:rsidRPr="00A253B9">
        <w:t>en/of diensten op.</w:t>
      </w:r>
    </w:p>
    <w:p w14:paraId="341389FA" w14:textId="283C5D98" w:rsidR="00AD277B" w:rsidRPr="00477FD5" w:rsidRDefault="00477FD5" w:rsidP="00477FD5">
      <w:pPr>
        <w:pStyle w:val="ListParagraph"/>
        <w:numPr>
          <w:ilvl w:val="0"/>
          <w:numId w:val="34"/>
        </w:numPr>
      </w:pPr>
      <w:r w:rsidRPr="00AD277B">
        <w:rPr>
          <w:rFonts w:eastAsia="Calibri" w:cs="Calibri"/>
          <w:lang w:eastAsia="nl-NL"/>
        </w:rPr>
        <w:t>Demo of presentatie</w:t>
      </w:r>
    </w:p>
    <w:p w14:paraId="2DADCEBC" w14:textId="7FE0D251" w:rsidR="00477FD5" w:rsidRDefault="00477FD5" w:rsidP="00477FD5">
      <w:pPr>
        <w:pStyle w:val="ListParagraph"/>
        <w:numPr>
          <w:ilvl w:val="0"/>
          <w:numId w:val="34"/>
        </w:numPr>
      </w:pPr>
      <w:r w:rsidRPr="00AD277B">
        <w:rPr>
          <w:rFonts w:eastAsia="Calibri" w:cs="Calibri"/>
          <w:lang w:eastAsia="nl-NL"/>
        </w:rPr>
        <w:t>Geïnformeerde betrokkenen</w:t>
      </w:r>
    </w:p>
    <w:p w14:paraId="723882EB" w14:textId="77777777" w:rsidR="00477FD5" w:rsidRPr="00A253B9" w:rsidRDefault="00477FD5"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759444D1"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320499F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0EE9F4B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420F1D2" w14:textId="77777777" w:rsidR="00477FD5" w:rsidRPr="00405743" w:rsidRDefault="00477FD5" w:rsidP="00352EA0">
            <w:pPr>
              <w:rPr>
                <w:rFonts w:asciiTheme="majorHAnsi" w:hAnsiTheme="majorHAnsi" w:cstheme="majorHAnsi"/>
                <w:i/>
              </w:rPr>
            </w:pPr>
            <w:r w:rsidRPr="006E2E2A">
              <w:rPr>
                <w:rFonts w:eastAsia="Calibri" w:cs="Calibri"/>
                <w:lang w:eastAsia="nl-NL"/>
              </w:rPr>
              <w:t xml:space="preserve"> </w:t>
            </w:r>
          </w:p>
        </w:tc>
      </w:tr>
      <w:tr w:rsidR="00477FD5" w:rsidRPr="00730F2F" w14:paraId="63063B4B"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05DA16A"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6835079C"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11D99A5" w14:textId="77777777" w:rsidR="00477FD5" w:rsidRPr="006E2E2A" w:rsidRDefault="00477FD5" w:rsidP="00352EA0">
            <w:pPr>
              <w:rPr>
                <w:rFonts w:asciiTheme="majorHAnsi" w:hAnsiTheme="majorHAnsi" w:cstheme="majorHAnsi"/>
              </w:rPr>
            </w:pPr>
          </w:p>
          <w:p w14:paraId="679C09E8" w14:textId="77777777" w:rsidR="00477FD5" w:rsidRPr="00730F2F" w:rsidRDefault="00477FD5" w:rsidP="00352EA0"/>
        </w:tc>
      </w:tr>
    </w:tbl>
    <w:p w14:paraId="3041AE85" w14:textId="77777777" w:rsidR="00AD277B" w:rsidRPr="00A253B9" w:rsidRDefault="00AD277B" w:rsidP="00AD277B">
      <w:r w:rsidRPr="00A253B9">
        <w:br w:type="page"/>
      </w:r>
    </w:p>
    <w:p w14:paraId="62D10340" w14:textId="4E096CBF" w:rsidR="00AD277B" w:rsidRPr="00A253B9" w:rsidRDefault="00AD277B" w:rsidP="00240A36">
      <w:pPr>
        <w:pStyle w:val="Heading2"/>
      </w:pPr>
      <w:bookmarkStart w:id="9" w:name="_Toc121392521"/>
      <w:r w:rsidRPr="00A253B9">
        <w:lastRenderedPageBreak/>
        <w:t>Opdracht 7: Reflecteren</w:t>
      </w:r>
      <w:bookmarkEnd w:id="9"/>
    </w:p>
    <w:p w14:paraId="07768D6A" w14:textId="77777777" w:rsidR="00AD277B" w:rsidRPr="00A253B9" w:rsidRDefault="00AD277B" w:rsidP="00AD277B">
      <w:r w:rsidRPr="00A253B9">
        <w:t>Je wordt in deze opdracht beoordeeld op het gebied van reflecteren</w:t>
      </w:r>
      <w:r>
        <w:t>.</w:t>
      </w:r>
    </w:p>
    <w:p w14:paraId="6A1BC2D8" w14:textId="77777777" w:rsidR="00AD277B" w:rsidRPr="00A253B9" w:rsidRDefault="00AD277B" w:rsidP="00AD277B"/>
    <w:p w14:paraId="460EC02B" w14:textId="77777777" w:rsidR="00AD277B" w:rsidRPr="00A253B9" w:rsidRDefault="00AD277B" w:rsidP="00AD277B">
      <w:pPr>
        <w:pStyle w:val="Heading3"/>
      </w:pPr>
      <w:r w:rsidRPr="00A253B9">
        <w:t>Reflecteren</w:t>
      </w:r>
    </w:p>
    <w:p w14:paraId="3EEF1A72" w14:textId="525A9B90" w:rsidR="00AD277B" w:rsidRPr="00A253B9" w:rsidRDefault="00AD277B" w:rsidP="00AD277B">
      <w:pPr>
        <w:pStyle w:val="ListParagraph"/>
        <w:numPr>
          <w:ilvl w:val="0"/>
          <w:numId w:val="26"/>
        </w:numPr>
      </w:pPr>
      <w:r w:rsidRPr="00A253B9">
        <w:t>Houd een reflectiemeeting (</w:t>
      </w:r>
      <w:proofErr w:type="spellStart"/>
      <w:r w:rsidRPr="00A253B9">
        <w:t>retrospective</w:t>
      </w:r>
      <w:proofErr w:type="spellEnd"/>
      <w:r w:rsidRPr="00A253B9">
        <w:t>).</w:t>
      </w:r>
    </w:p>
    <w:p w14:paraId="75D665AC" w14:textId="77777777" w:rsidR="00AD277B" w:rsidRPr="00A253B9" w:rsidRDefault="00AD277B" w:rsidP="00AD277B">
      <w:pPr>
        <w:pStyle w:val="ListParagraph"/>
        <w:numPr>
          <w:ilvl w:val="1"/>
          <w:numId w:val="26"/>
        </w:numPr>
      </w:pPr>
      <w:r w:rsidRPr="00A253B9">
        <w:t>Benoem en vraag naar zowel positieve punten als verbeterpunten voor het proces.</w:t>
      </w:r>
    </w:p>
    <w:p w14:paraId="3D0764A8" w14:textId="77777777" w:rsidR="00AD277B" w:rsidRPr="00A253B9" w:rsidRDefault="00AD277B" w:rsidP="00AD277B">
      <w:pPr>
        <w:pStyle w:val="ListParagraph"/>
        <w:numPr>
          <w:ilvl w:val="1"/>
          <w:numId w:val="26"/>
        </w:numPr>
      </w:pPr>
      <w:r w:rsidRPr="00A253B9">
        <w:t>Benoem en vraag naar zowel positieve punten als verbeterpunten voor het functioneren van het team.</w:t>
      </w:r>
    </w:p>
    <w:p w14:paraId="5FAD4D88" w14:textId="77777777" w:rsidR="00AD277B" w:rsidRPr="00A253B9" w:rsidRDefault="00AD277B" w:rsidP="00AD277B">
      <w:pPr>
        <w:pStyle w:val="ListParagraph"/>
        <w:numPr>
          <w:ilvl w:val="1"/>
          <w:numId w:val="26"/>
        </w:numPr>
      </w:pPr>
      <w:r w:rsidRPr="00A253B9">
        <w:t>Benoem en vraag naar zowel positieve punten als verbeterpunten voor je eigen functioneren.</w:t>
      </w:r>
    </w:p>
    <w:p w14:paraId="168445B5" w14:textId="77777777" w:rsidR="00AD277B" w:rsidRPr="00A253B9" w:rsidRDefault="00AD277B" w:rsidP="00AD277B">
      <w:pPr>
        <w:pStyle w:val="ListParagraph"/>
        <w:numPr>
          <w:ilvl w:val="0"/>
          <w:numId w:val="26"/>
        </w:numPr>
      </w:pPr>
      <w:r w:rsidRPr="00A253B9">
        <w:t>Stel naar aanleiding van de reflectiemeeting verbetervoorstellen op voor het proces, het team en jezelf.</w:t>
      </w:r>
    </w:p>
    <w:p w14:paraId="6B72E86C" w14:textId="77777777" w:rsidR="00AD277B" w:rsidRPr="00A253B9" w:rsidRDefault="00AD277B" w:rsidP="00AD277B"/>
    <w:p w14:paraId="324B75DD" w14:textId="77777777" w:rsidR="00AD277B" w:rsidRPr="00A253B9" w:rsidRDefault="00AD277B" w:rsidP="00AD277B">
      <w:pPr>
        <w:pStyle w:val="Heading3"/>
      </w:pPr>
      <w:r w:rsidRPr="00A253B9">
        <w:t>Resultaat</w:t>
      </w:r>
    </w:p>
    <w:p w14:paraId="13F5783A" w14:textId="77777777" w:rsidR="00AD277B" w:rsidRPr="00A253B9" w:rsidRDefault="00AD277B" w:rsidP="00AD277B">
      <w:r w:rsidRPr="00A253B9">
        <w:t>Als resultaat van deze opdracht lever je de volgende producten en/of diensten op.</w:t>
      </w:r>
    </w:p>
    <w:p w14:paraId="21EBCD80" w14:textId="77777777" w:rsidR="00477FD5" w:rsidRPr="00AD277B" w:rsidRDefault="00477FD5" w:rsidP="00477FD5">
      <w:pPr>
        <w:pStyle w:val="ListParagraph"/>
        <w:numPr>
          <w:ilvl w:val="0"/>
          <w:numId w:val="35"/>
        </w:numPr>
      </w:pPr>
      <w:r w:rsidRPr="00AD277B">
        <w:t>Reflectiemeeting met positieve punten en verbeterpunten</w:t>
      </w:r>
    </w:p>
    <w:p w14:paraId="4B1213D9" w14:textId="39D30C3C" w:rsidR="00AD277B" w:rsidRPr="00477FD5" w:rsidRDefault="00477FD5" w:rsidP="00477FD5">
      <w:pPr>
        <w:pStyle w:val="ListParagraph"/>
        <w:numPr>
          <w:ilvl w:val="0"/>
          <w:numId w:val="35"/>
        </w:numPr>
      </w:pPr>
      <w:r w:rsidRPr="00AD277B">
        <w:rPr>
          <w:rFonts w:eastAsia="Calibri" w:cs="Calibri"/>
          <w:lang w:eastAsia="nl-NL"/>
        </w:rPr>
        <w:t>Verbetervoorstellen voor proces, team en persoon</w:t>
      </w:r>
    </w:p>
    <w:p w14:paraId="70CC45D0" w14:textId="77777777" w:rsidR="00477FD5" w:rsidRPr="00A253B9" w:rsidRDefault="00477FD5" w:rsidP="00477FD5"/>
    <w:tbl>
      <w:tblPr>
        <w:tblStyle w:val="SPLVeldnamendonkerpaars-1ekolomentotaalrijgroen"/>
        <w:tblW w:w="5000" w:type="pct"/>
        <w:tblLook w:val="04A0" w:firstRow="1" w:lastRow="0" w:firstColumn="1" w:lastColumn="0" w:noHBand="0" w:noVBand="1"/>
      </w:tblPr>
      <w:tblGrid>
        <w:gridCol w:w="9062"/>
      </w:tblGrid>
      <w:tr w:rsidR="00477FD5" w:rsidRPr="00730F2F" w14:paraId="0AE53EB5"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9A99C7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6E66F7D7"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17A34A52" w14:textId="77777777" w:rsidR="00477FD5" w:rsidRPr="00405743" w:rsidRDefault="00477FD5" w:rsidP="00352EA0">
            <w:pPr>
              <w:rPr>
                <w:rFonts w:asciiTheme="majorHAnsi" w:hAnsiTheme="majorHAnsi" w:cstheme="majorHAnsi"/>
                <w:i/>
              </w:rPr>
            </w:pPr>
            <w:r w:rsidRPr="006E2E2A">
              <w:rPr>
                <w:rFonts w:eastAsia="Calibri" w:cs="Calibri"/>
                <w:lang w:eastAsia="nl-NL"/>
              </w:rPr>
              <w:t xml:space="preserve"> </w:t>
            </w:r>
          </w:p>
        </w:tc>
      </w:tr>
      <w:tr w:rsidR="00477FD5" w:rsidRPr="00730F2F" w14:paraId="2962B98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F3EDAF4"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5AAB5A91"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B753A40" w14:textId="77777777" w:rsidR="00477FD5" w:rsidRPr="006E2E2A" w:rsidRDefault="00477FD5" w:rsidP="00352EA0">
            <w:pPr>
              <w:rPr>
                <w:rFonts w:asciiTheme="majorHAnsi" w:hAnsiTheme="majorHAnsi" w:cstheme="majorHAnsi"/>
              </w:rPr>
            </w:pPr>
          </w:p>
          <w:p w14:paraId="6B4895E5" w14:textId="77777777" w:rsidR="00477FD5" w:rsidRPr="00730F2F" w:rsidRDefault="00477FD5" w:rsidP="00352EA0"/>
        </w:tc>
      </w:tr>
    </w:tbl>
    <w:p w14:paraId="66C06947" w14:textId="77777777" w:rsidR="00AD277B" w:rsidRPr="00A253B9" w:rsidRDefault="00AD277B" w:rsidP="00AD277B">
      <w:r w:rsidRPr="00A253B9">
        <w:br w:type="page"/>
      </w:r>
    </w:p>
    <w:p w14:paraId="65744BB7" w14:textId="6E65F6E8" w:rsidR="00355740" w:rsidRDefault="00CA5C9F">
      <w:pPr>
        <w:pStyle w:val="Heading1"/>
        <w:keepNext w:val="0"/>
        <w:keepLines w:val="0"/>
        <w:spacing w:line="331" w:lineRule="auto"/>
      </w:pPr>
      <w:bookmarkStart w:id="10" w:name="_4otswi21lx7h" w:colFirst="0" w:colLast="0"/>
      <w:bookmarkStart w:id="11" w:name="_7wjuxtovf2uw" w:colFirst="0" w:colLast="0"/>
      <w:bookmarkEnd w:id="10"/>
      <w:bookmarkEnd w:id="11"/>
      <w:r>
        <w:rPr>
          <w:noProof/>
        </w:rPr>
        <w:lastRenderedPageBreak/>
        <mc:AlternateContent>
          <mc:Choice Requires="wpi">
            <w:drawing>
              <wp:anchor distT="0" distB="0" distL="114300" distR="114300" simplePos="0" relativeHeight="251663360" behindDoc="0" locked="0" layoutInCell="1" allowOverlap="1" wp14:anchorId="58BE01D0" wp14:editId="7A4BDD40">
                <wp:simplePos x="0" y="0"/>
                <wp:positionH relativeFrom="column">
                  <wp:posOffset>-2211607</wp:posOffset>
                </wp:positionH>
                <wp:positionV relativeFrom="paragraph">
                  <wp:posOffset>20104</wp:posOffset>
                </wp:positionV>
                <wp:extent cx="360" cy="360"/>
                <wp:effectExtent l="38100" t="38100" r="38100" b="38100"/>
                <wp:wrapNone/>
                <wp:docPr id="85906374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720EBD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74.65pt;margin-top:1.1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">
                <v:imagedata r:id="rId17" o:title=""/>
              </v:shape>
            </w:pict>
          </mc:Fallback>
        </mc:AlternateContent>
      </w:r>
      <w:r w:rsidR="002E2950">
        <w:t>Einde Proeve van Bekwaamheid</w:t>
      </w:r>
    </w:p>
    <w:p w14:paraId="65744BB8" w14:textId="77777777" w:rsidR="00355740" w:rsidRDefault="002E2950">
      <w:pPr>
        <w:spacing w:line="331" w:lineRule="auto"/>
      </w:pPr>
      <w:r>
        <w:t>Lever alle resultaten (log), de examenopdrachten, gebruikte bijlagen en de eventuele materialen in bij de examinator.</w:t>
      </w:r>
    </w:p>
    <w:p w14:paraId="65744BB9" w14:textId="77777777" w:rsidR="00355740" w:rsidRDefault="00355740">
      <w:pPr>
        <w:spacing w:after="160" w:line="259" w:lineRule="auto"/>
      </w:pPr>
    </w:p>
    <w:p w14:paraId="65744BBA" w14:textId="77777777" w:rsidR="00355740" w:rsidRDefault="00355740">
      <w:pPr>
        <w:spacing w:after="160" w:line="259" w:lineRule="auto"/>
      </w:pPr>
    </w:p>
    <w:tbl>
      <w:tblPr>
        <w:tblStyle w:val="a9"/>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BC"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5744BBB" w14:textId="77777777" w:rsidR="00355740" w:rsidRDefault="002E2950">
            <w:pPr>
              <w:jc w:val="center"/>
              <w:rPr>
                <w:b/>
                <w:color w:val="FFFFFF"/>
              </w:rPr>
            </w:pPr>
            <w:r>
              <w:rPr>
                <w:b/>
                <w:color w:val="FFFFFF"/>
              </w:rPr>
              <w:t>Aanvullende afspraken</w:t>
            </w:r>
          </w:p>
        </w:tc>
      </w:tr>
      <w:tr w:rsidR="00355740" w14:paraId="65744BC0" w14:textId="77777777" w:rsidTr="0035574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5744BBD" w14:textId="77777777" w:rsidR="00355740" w:rsidRDefault="00355740">
            <w:pPr>
              <w:rPr>
                <w:i/>
                <w:strike/>
                <w:u w:val="single"/>
              </w:rPr>
            </w:pPr>
          </w:p>
          <w:p w14:paraId="65744BBE" w14:textId="77777777" w:rsidR="00355740" w:rsidRDefault="00355740">
            <w:pPr>
              <w:rPr>
                <w:i/>
                <w:strike/>
                <w:u w:val="single"/>
              </w:rPr>
            </w:pPr>
          </w:p>
          <w:p w14:paraId="65744BBF" w14:textId="77777777" w:rsidR="00355740" w:rsidRDefault="00355740">
            <w:pPr>
              <w:rPr>
                <w:i/>
              </w:rPr>
            </w:pPr>
          </w:p>
        </w:tc>
      </w:tr>
      <w:tr w:rsidR="00355740" w14:paraId="65744BC2"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C1" w14:textId="77777777" w:rsidR="00355740" w:rsidRDefault="002E2950">
            <w:pPr>
              <w:jc w:val="center"/>
              <w:rPr>
                <w:b/>
                <w:i/>
                <w:color w:val="FFFFFF"/>
                <w:u w:val="single"/>
              </w:rPr>
            </w:pPr>
            <w:r>
              <w:rPr>
                <w:b/>
                <w:color w:val="FFFFFF"/>
              </w:rPr>
              <w:t>Periode, beschikbare tijd en afgesproken beoordeelmomenten</w:t>
            </w:r>
          </w:p>
        </w:tc>
      </w:tr>
      <w:tr w:rsidR="00355740" w14:paraId="65744BC5"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C3" w14:textId="77777777" w:rsidR="00355740" w:rsidRDefault="00355740"/>
          <w:p w14:paraId="65744BC4" w14:textId="77777777" w:rsidR="00355740" w:rsidRDefault="00355740"/>
        </w:tc>
      </w:tr>
    </w:tbl>
    <w:p w14:paraId="65744BC6" w14:textId="1742B230" w:rsidR="00355740" w:rsidRDefault="00CA5C9F">
      <w:pPr>
        <w:spacing w:after="160" w:line="259" w:lineRule="auto"/>
      </w:pPr>
      <w:r>
        <w:rPr>
          <w:noProof/>
        </w:rPr>
        <mc:AlternateContent>
          <mc:Choice Requires="wpi">
            <w:drawing>
              <wp:anchor distT="0" distB="0" distL="114300" distR="114300" simplePos="0" relativeHeight="251666432" behindDoc="0" locked="0" layoutInCell="1" allowOverlap="1" wp14:anchorId="74BAA670" wp14:editId="5FAB4B9A">
                <wp:simplePos x="0" y="0"/>
                <wp:positionH relativeFrom="column">
                  <wp:posOffset>6520913</wp:posOffset>
                </wp:positionH>
                <wp:positionV relativeFrom="paragraph">
                  <wp:posOffset>223064</wp:posOffset>
                </wp:positionV>
                <wp:extent cx="360" cy="360"/>
                <wp:effectExtent l="38100" t="38100" r="38100" b="38100"/>
                <wp:wrapNone/>
                <wp:docPr id="1117992909"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0AED4B0" id="Ink 8" o:spid="_x0000_s1026" type="#_x0000_t75" style="position:absolute;margin-left:512.95pt;margin-top:17.0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">
                <v:imagedata r:id="rId17" o:title=""/>
              </v:shape>
            </w:pict>
          </mc:Fallback>
        </mc:AlternateContent>
      </w:r>
    </w:p>
    <w:p w14:paraId="65744BC7" w14:textId="7AA476A2" w:rsidR="00355740" w:rsidRDefault="00CA5C9F">
      <w:pPr>
        <w:pStyle w:val="Heading1"/>
      </w:pPr>
      <w:r>
        <w:rPr>
          <w:noProof/>
        </w:rPr>
        <mc:AlternateContent>
          <mc:Choice Requires="wpi">
            <w:drawing>
              <wp:anchor distT="0" distB="0" distL="114300" distR="114300" simplePos="0" relativeHeight="251667456" behindDoc="0" locked="0" layoutInCell="1" allowOverlap="1" wp14:anchorId="7F923674" wp14:editId="5BC0A542">
                <wp:simplePos x="0" y="0"/>
                <wp:positionH relativeFrom="column">
                  <wp:posOffset>7411085</wp:posOffset>
                </wp:positionH>
                <wp:positionV relativeFrom="paragraph">
                  <wp:posOffset>854710</wp:posOffset>
                </wp:positionV>
                <wp:extent cx="10160" cy="1270"/>
                <wp:effectExtent l="38100" t="38100" r="40640" b="36830"/>
                <wp:wrapNone/>
                <wp:docPr id="1294881741"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10160" cy="1270"/>
                      </w14:xfrm>
                    </w14:contentPart>
                  </a:graphicData>
                </a:graphic>
              </wp:anchor>
            </w:drawing>
          </mc:Choice>
          <mc:Fallback>
            <w:pict>
              <v:shape w14:anchorId="539A2A4A" id="Ink 9" o:spid="_x0000_s1026" type="#_x0000_t75" style="position:absolute;margin-left:583.1pt;margin-top:66.85pt;width:1.75pt;height:.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">
                <v:imagedata r:id="rId20" o:title=""/>
              </v:shape>
            </w:pict>
          </mc:Fallback>
        </mc:AlternateContent>
      </w:r>
      <w:r w:rsidR="002E2950">
        <w:t>Start en einde examen</w:t>
      </w:r>
    </w:p>
    <w:tbl>
      <w:tblPr>
        <w:tblStyle w:val="aa"/>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C9"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C8" w14:textId="77777777" w:rsidR="00355740" w:rsidRDefault="002E2950">
            <w:pPr>
              <w:jc w:val="center"/>
              <w:rPr>
                <w:b/>
                <w:color w:val="FFFFFF"/>
              </w:rPr>
            </w:pPr>
            <w:r>
              <w:rPr>
                <w:b/>
                <w:color w:val="FFFFFF"/>
              </w:rPr>
              <w:t>B1-K1</w:t>
            </w:r>
          </w:p>
        </w:tc>
      </w:tr>
      <w:tr w:rsidR="00355740" w14:paraId="65744BCF"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CA" w14:textId="77777777" w:rsidR="00355740" w:rsidRDefault="002E2950">
            <w:r>
              <w:t>Examenduur</w:t>
            </w:r>
          </w:p>
        </w:tc>
        <w:tc>
          <w:tcPr>
            <w:tcW w:w="1707" w:type="dxa"/>
          </w:tcPr>
          <w:p w14:paraId="65744BCB" w14:textId="7CF8A388" w:rsidR="00355740" w:rsidRDefault="00CA5C9F">
            <w:pPr>
              <w:cnfStyle w:val="000000100000" w:firstRow="0" w:lastRow="0" w:firstColumn="0" w:lastColumn="0" w:oddVBand="0" w:evenVBand="0" w:oddHBand="1" w:evenHBand="0" w:firstRowFirstColumn="0" w:firstRowLastColumn="0" w:lastRowFirstColumn="0" w:lastRowLastColumn="0"/>
            </w:pPr>
            <w:r>
              <w:rPr>
                <w:noProof/>
              </w:rPr>
              <mc:AlternateContent>
                <mc:Choice Requires="wpi">
                  <w:drawing>
                    <wp:anchor distT="0" distB="0" distL="114300" distR="114300" simplePos="0" relativeHeight="251661312" behindDoc="0" locked="0" layoutInCell="1" allowOverlap="1" wp14:anchorId="76909C3B" wp14:editId="5B709E55">
                      <wp:simplePos x="0" y="0"/>
                      <wp:positionH relativeFrom="column">
                        <wp:posOffset>104775</wp:posOffset>
                      </wp:positionH>
                      <wp:positionV relativeFrom="paragraph">
                        <wp:posOffset>-469900</wp:posOffset>
                      </wp:positionV>
                      <wp:extent cx="851770" cy="1070280"/>
                      <wp:effectExtent l="38100" t="38100" r="37465" b="34925"/>
                      <wp:wrapNone/>
                      <wp:docPr id="287746961"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851770" cy="1070280"/>
                            </w14:xfrm>
                          </w14:contentPart>
                        </a:graphicData>
                      </a:graphic>
                    </wp:anchor>
                  </w:drawing>
                </mc:Choice>
                <mc:Fallback>
                  <w:pict>
                    <v:shape w14:anchorId="235A574B" id="Ink 3" o:spid="_x0000_s1026" type="#_x0000_t75" style="position:absolute;margin-left:7.75pt;margin-top:-37.5pt;width:68.05pt;height:8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">
                      <v:imagedata r:id="rId22" o:title=""/>
                    </v:shape>
                  </w:pict>
                </mc:Fallback>
              </mc:AlternateContent>
            </w:r>
            <w:r>
              <w:t>23-05-2025</w:t>
            </w:r>
          </w:p>
        </w:tc>
        <w:tc>
          <w:tcPr>
            <w:tcW w:w="1707" w:type="dxa"/>
          </w:tcPr>
          <w:p w14:paraId="65744BCC" w14:textId="76F23DAC" w:rsidR="00355740" w:rsidRDefault="00CA5C9F">
            <w:pPr>
              <w:cnfStyle w:val="000000100000" w:firstRow="0" w:lastRow="0" w:firstColumn="0" w:lastColumn="0" w:oddVBand="0" w:evenVBand="0" w:oddHBand="1" w:evenHBand="0" w:firstRowFirstColumn="0" w:firstRowLastColumn="0" w:lastRowFirstColumn="0" w:lastRowLastColumn="0"/>
            </w:pPr>
            <w:r>
              <w:rPr>
                <w:noProof/>
              </w:rPr>
              <mc:AlternateContent>
                <mc:Choice Requires="wpi">
                  <w:drawing>
                    <wp:anchor distT="0" distB="0" distL="114300" distR="114300" simplePos="0" relativeHeight="251662336" behindDoc="0" locked="0" layoutInCell="1" allowOverlap="1" wp14:anchorId="41B4034F" wp14:editId="291F2379">
                      <wp:simplePos x="0" y="0"/>
                      <wp:positionH relativeFrom="column">
                        <wp:posOffset>7313</wp:posOffset>
                      </wp:positionH>
                      <wp:positionV relativeFrom="paragraph">
                        <wp:posOffset>153564</wp:posOffset>
                      </wp:positionV>
                      <wp:extent cx="360" cy="360"/>
                      <wp:effectExtent l="38100" t="38100" r="38100" b="38100"/>
                      <wp:wrapNone/>
                      <wp:docPr id="455951558"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293DEF1B" id="Ink 4" o:spid="_x0000_s1026" type="#_x0000_t75" style="position:absolute;margin-left:.1pt;margin-top:11.6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">
                      <v:imagedata r:id="rId17" o:title=""/>
                    </v:shape>
                  </w:pict>
                </mc:Fallback>
              </mc:AlternateContent>
            </w:r>
            <w:r>
              <w:t>09:00</w:t>
            </w:r>
          </w:p>
        </w:tc>
        <w:tc>
          <w:tcPr>
            <w:tcW w:w="1707" w:type="dxa"/>
          </w:tcPr>
          <w:p w14:paraId="65744BCD" w14:textId="067BC93A" w:rsidR="00355740" w:rsidRDefault="00CA5C9F">
            <w:pPr>
              <w:cnfStyle w:val="000000100000" w:firstRow="0" w:lastRow="0" w:firstColumn="0" w:lastColumn="0" w:oddVBand="0" w:evenVBand="0" w:oddHBand="1" w:evenHBand="0" w:firstRowFirstColumn="0" w:firstRowLastColumn="0" w:lastRowFirstColumn="0" w:lastRowLastColumn="0"/>
            </w:pPr>
            <w:r>
              <w:t>31-05-2025</w:t>
            </w:r>
          </w:p>
        </w:tc>
        <w:tc>
          <w:tcPr>
            <w:tcW w:w="1705" w:type="dxa"/>
          </w:tcPr>
          <w:p w14:paraId="65744BCE" w14:textId="4634D89C" w:rsidR="00355740" w:rsidRDefault="00CA5C9F">
            <w:pPr>
              <w:cnfStyle w:val="000000100000" w:firstRow="0" w:lastRow="0" w:firstColumn="0" w:lastColumn="0" w:oddVBand="0" w:evenVBand="0" w:oddHBand="1" w:evenHBand="0" w:firstRowFirstColumn="0" w:firstRowLastColumn="0" w:lastRowFirstColumn="0" w:lastRowLastColumn="0"/>
            </w:pPr>
            <w:r>
              <w:t>17:30</w:t>
            </w:r>
          </w:p>
        </w:tc>
      </w:tr>
      <w:tr w:rsidR="00355740" w14:paraId="65744BD3"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0" w14:textId="77777777" w:rsidR="00355740" w:rsidRDefault="002E2950">
            <w:r>
              <w:t>Handtekening Kandidaat</w:t>
            </w:r>
          </w:p>
        </w:tc>
        <w:tc>
          <w:tcPr>
            <w:tcW w:w="3414" w:type="dxa"/>
            <w:gridSpan w:val="2"/>
          </w:tcPr>
          <w:p w14:paraId="65744BD1" w14:textId="6E7598CE" w:rsidR="00355740" w:rsidRPr="00CA5C9F"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Pr>
          <w:p w14:paraId="65744BD2"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D7"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D4" w14:textId="77777777" w:rsidR="00355740" w:rsidRDefault="002E2950">
            <w:r>
              <w:t>Handtekening Beoordelaar 1</w:t>
            </w:r>
          </w:p>
        </w:tc>
        <w:tc>
          <w:tcPr>
            <w:tcW w:w="3414" w:type="dxa"/>
            <w:gridSpan w:val="2"/>
            <w:tcBorders>
              <w:bottom w:val="single" w:sz="4" w:space="0" w:color="56355B"/>
            </w:tcBorders>
          </w:tcPr>
          <w:p w14:paraId="65744BD5"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D6"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DB"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D8" w14:textId="77777777" w:rsidR="00355740" w:rsidRDefault="002E2950">
            <w:r>
              <w:t>Handtekening Beoordelaar 2</w:t>
            </w:r>
          </w:p>
        </w:tc>
        <w:tc>
          <w:tcPr>
            <w:tcW w:w="3414" w:type="dxa"/>
            <w:gridSpan w:val="2"/>
            <w:tcBorders>
              <w:top w:val="single" w:sz="4" w:space="0" w:color="56355B"/>
              <w:bottom w:val="single" w:sz="4" w:space="0" w:color="auto"/>
            </w:tcBorders>
          </w:tcPr>
          <w:p w14:paraId="65744BD9"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DA"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DC" w14:textId="77777777" w:rsidR="00355740" w:rsidRDefault="00355740"/>
    <w:tbl>
      <w:tblPr>
        <w:tblStyle w:val="ab"/>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DE"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DD" w14:textId="77777777" w:rsidR="00355740" w:rsidRDefault="002E2950">
            <w:pPr>
              <w:jc w:val="center"/>
              <w:rPr>
                <w:b/>
                <w:color w:val="FFFFFF"/>
              </w:rPr>
            </w:pPr>
            <w:r>
              <w:rPr>
                <w:b/>
                <w:color w:val="FFFFFF"/>
              </w:rPr>
              <w:t>B1-K2</w:t>
            </w:r>
          </w:p>
        </w:tc>
      </w:tr>
      <w:tr w:rsidR="00355740" w14:paraId="65744BE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F" w14:textId="77777777" w:rsidR="00355740" w:rsidRDefault="002E2950">
            <w:pPr>
              <w:tabs>
                <w:tab w:val="left" w:pos="420"/>
              </w:tabs>
            </w:pPr>
            <w:r>
              <w:t>Examenduur</w:t>
            </w:r>
          </w:p>
        </w:tc>
        <w:tc>
          <w:tcPr>
            <w:tcW w:w="1707" w:type="dxa"/>
          </w:tcPr>
          <w:p w14:paraId="65744BE0" w14:textId="496B5613" w:rsidR="00355740" w:rsidRDefault="00CA5C9F">
            <w:pPr>
              <w:cnfStyle w:val="000000100000" w:firstRow="0" w:lastRow="0" w:firstColumn="0" w:lastColumn="0" w:oddVBand="0" w:evenVBand="0" w:oddHBand="1" w:evenHBand="0" w:firstRowFirstColumn="0" w:firstRowLastColumn="0" w:lastRowFirstColumn="0" w:lastRowLastColumn="0"/>
            </w:pPr>
            <w:r>
              <w:t>23-05-2025</w:t>
            </w:r>
          </w:p>
        </w:tc>
        <w:tc>
          <w:tcPr>
            <w:tcW w:w="1707" w:type="dxa"/>
          </w:tcPr>
          <w:p w14:paraId="65744BE1" w14:textId="02F55C71" w:rsidR="00355740" w:rsidRDefault="00CA5C9F">
            <w:pPr>
              <w:cnfStyle w:val="000000100000" w:firstRow="0" w:lastRow="0" w:firstColumn="0" w:lastColumn="0" w:oddVBand="0" w:evenVBand="0" w:oddHBand="1" w:evenHBand="0" w:firstRowFirstColumn="0" w:firstRowLastColumn="0" w:lastRowFirstColumn="0" w:lastRowLastColumn="0"/>
            </w:pPr>
            <w:r>
              <w:t>09:00</w:t>
            </w:r>
          </w:p>
        </w:tc>
        <w:tc>
          <w:tcPr>
            <w:tcW w:w="1707" w:type="dxa"/>
          </w:tcPr>
          <w:p w14:paraId="65744BE2" w14:textId="78F10B13" w:rsidR="00355740" w:rsidRDefault="00CA5C9F">
            <w:pPr>
              <w:cnfStyle w:val="000000100000" w:firstRow="0" w:lastRow="0" w:firstColumn="0" w:lastColumn="0" w:oddVBand="0" w:evenVBand="0" w:oddHBand="1" w:evenHBand="0" w:firstRowFirstColumn="0" w:firstRowLastColumn="0" w:lastRowFirstColumn="0" w:lastRowLastColumn="0"/>
            </w:pPr>
            <w:r>
              <w:t>31-05-2025</w:t>
            </w:r>
          </w:p>
        </w:tc>
        <w:tc>
          <w:tcPr>
            <w:tcW w:w="1705" w:type="dxa"/>
          </w:tcPr>
          <w:p w14:paraId="65744BE3" w14:textId="6C86DE21" w:rsidR="00355740" w:rsidRDefault="00CA5C9F">
            <w:pPr>
              <w:cnfStyle w:val="000000100000" w:firstRow="0" w:lastRow="0" w:firstColumn="0" w:lastColumn="0" w:oddVBand="0" w:evenVBand="0" w:oddHBand="1" w:evenHBand="0" w:firstRowFirstColumn="0" w:firstRowLastColumn="0" w:lastRowFirstColumn="0" w:lastRowLastColumn="0"/>
            </w:pPr>
            <w:r>
              <w:t>17:30</w:t>
            </w:r>
          </w:p>
        </w:tc>
      </w:tr>
      <w:tr w:rsidR="00355740" w14:paraId="65744BE8"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E5" w14:textId="77777777" w:rsidR="00355740" w:rsidRDefault="002E2950">
            <w:r>
              <w:t>Handtekening Kandidaat</w:t>
            </w:r>
          </w:p>
        </w:tc>
        <w:tc>
          <w:tcPr>
            <w:tcW w:w="3414" w:type="dxa"/>
            <w:gridSpan w:val="2"/>
          </w:tcPr>
          <w:p w14:paraId="65744BE6" w14:textId="1E3EA895" w:rsidR="00355740" w:rsidRDefault="00CA5C9F">
            <w:pPr>
              <w:cnfStyle w:val="000000010000" w:firstRow="0" w:lastRow="0" w:firstColumn="0" w:lastColumn="0" w:oddVBand="0" w:evenVBand="0" w:oddHBand="0" w:evenHBand="1" w:firstRowFirstColumn="0" w:firstRowLastColumn="0" w:lastRowFirstColumn="0" w:lastRowLastColumn="0"/>
            </w:pPr>
            <w:r>
              <w:rPr>
                <w:noProof/>
              </w:rPr>
              <mc:AlternateContent>
                <mc:Choice Requires="wpi">
                  <w:drawing>
                    <wp:anchor distT="0" distB="0" distL="114300" distR="114300" simplePos="0" relativeHeight="251668480" behindDoc="0" locked="0" layoutInCell="1" allowOverlap="1" wp14:anchorId="64D78B9B" wp14:editId="0AE9C95C">
                      <wp:simplePos x="0" y="0"/>
                      <wp:positionH relativeFrom="column">
                        <wp:posOffset>-88526</wp:posOffset>
                      </wp:positionH>
                      <wp:positionV relativeFrom="paragraph">
                        <wp:posOffset>-218440</wp:posOffset>
                      </wp:positionV>
                      <wp:extent cx="632460" cy="609563"/>
                      <wp:effectExtent l="38100" t="38100" r="27940" b="38735"/>
                      <wp:wrapNone/>
                      <wp:docPr id="1539607531"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632460" cy="609563"/>
                            </w14:xfrm>
                          </w14:contentPart>
                        </a:graphicData>
                      </a:graphic>
                      <wp14:sizeRelH relativeFrom="margin">
                        <wp14:pctWidth>0</wp14:pctWidth>
                      </wp14:sizeRelH>
                      <wp14:sizeRelV relativeFrom="margin">
                        <wp14:pctHeight>0</wp14:pctHeight>
                      </wp14:sizeRelV>
                    </wp:anchor>
                  </w:drawing>
                </mc:Choice>
                <mc:Fallback>
                  <w:pict>
                    <v:shape w14:anchorId="085BC48E" id="Ink 10" o:spid="_x0000_s1026" type="#_x0000_t75" style="position:absolute;margin-left:-7.45pt;margin-top:-17.7pt;width:50.75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">
                      <v:imagedata r:id="rId25" o:title=""/>
                    </v:shape>
                  </w:pict>
                </mc:Fallback>
              </mc:AlternateContent>
            </w:r>
          </w:p>
        </w:tc>
        <w:tc>
          <w:tcPr>
            <w:tcW w:w="3412" w:type="dxa"/>
            <w:gridSpan w:val="2"/>
          </w:tcPr>
          <w:p w14:paraId="65744BE7"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r w:rsidR="00355740" w14:paraId="65744BEC"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E9" w14:textId="77777777" w:rsidR="00355740" w:rsidRDefault="002E2950">
            <w:r>
              <w:t>Handtekening Beoordelaar 1</w:t>
            </w:r>
          </w:p>
        </w:tc>
        <w:tc>
          <w:tcPr>
            <w:tcW w:w="3414" w:type="dxa"/>
            <w:gridSpan w:val="2"/>
            <w:tcBorders>
              <w:bottom w:val="single" w:sz="4" w:space="0" w:color="56355B"/>
            </w:tcBorders>
          </w:tcPr>
          <w:p w14:paraId="65744BEA"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EB"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F0"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ED" w14:textId="77777777" w:rsidR="00355740" w:rsidRDefault="002E2950">
            <w:r>
              <w:t>Handtekening Beoordelaar 2</w:t>
            </w:r>
          </w:p>
        </w:tc>
        <w:tc>
          <w:tcPr>
            <w:tcW w:w="3414" w:type="dxa"/>
            <w:gridSpan w:val="2"/>
            <w:tcBorders>
              <w:top w:val="single" w:sz="4" w:space="0" w:color="56355B"/>
              <w:bottom w:val="single" w:sz="4" w:space="0" w:color="auto"/>
            </w:tcBorders>
          </w:tcPr>
          <w:p w14:paraId="65744BEE"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EF"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F1" w14:textId="77777777" w:rsidR="00355740" w:rsidRDefault="00355740"/>
    <w:sectPr w:rsidR="00355740">
      <w:headerReference w:type="default" r:id="rId26"/>
      <w:footerReference w:type="default" r:id="rId2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9AF79" w14:textId="77777777" w:rsidR="00101E66" w:rsidRDefault="00101E66">
      <w:pPr>
        <w:spacing w:line="240" w:lineRule="auto"/>
      </w:pPr>
      <w:r>
        <w:separator/>
      </w:r>
    </w:p>
  </w:endnote>
  <w:endnote w:type="continuationSeparator" w:id="0">
    <w:p w14:paraId="059FBBC9" w14:textId="77777777" w:rsidR="00101E66" w:rsidRDefault="00101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4"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5"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7"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9" w14:textId="43717C7C" w:rsidR="00355740" w:rsidRDefault="002E2950">
    <w:pPr>
      <w:pBdr>
        <w:top w:val="nil"/>
        <w:left w:val="nil"/>
        <w:bottom w:val="nil"/>
        <w:right w:val="nil"/>
        <w:between w:val="nil"/>
      </w:pBdr>
      <w:tabs>
        <w:tab w:val="center" w:pos="4536"/>
        <w:tab w:val="right" w:pos="9072"/>
        <w:tab w:val="right" w:pos="14004"/>
      </w:tabs>
      <w:rPr>
        <w:color w:val="000000"/>
        <w:sz w:val="16"/>
        <w:szCs w:val="16"/>
      </w:rPr>
    </w:pPr>
    <w:r>
      <w:rPr>
        <w:noProof/>
        <w:color w:val="000000"/>
        <w:sz w:val="16"/>
        <w:szCs w:val="16"/>
      </w:rPr>
      <w:drawing>
        <wp:inline distT="0" distB="0" distL="0" distR="0" wp14:anchorId="65744BFB" wp14:editId="65744BFC">
          <wp:extent cx="918000" cy="360000"/>
          <wp:effectExtent l="0" t="0" r="0" b="0"/>
          <wp:docPr id="1" name="image1.pn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png" descr="Afbeelding met tekst&#10;&#10;Automatisch gegenereerde beschrijving"/>
                  <pic:cNvPicPr preferRelativeResize="0"/>
                </pic:nvPicPr>
                <pic:blipFill>
                  <a:blip r:embed="rId1"/>
                  <a:srcRect/>
                  <a:stretch>
                    <a:fillRect/>
                  </a:stretch>
                </pic:blipFill>
                <pic:spPr>
                  <a:xfrm>
                    <a:off x="0" y="0"/>
                    <a:ext cx="918000" cy="360000"/>
                  </a:xfrm>
                  <a:prstGeom prst="rect">
                    <a:avLst/>
                  </a:prstGeom>
                  <a:ln/>
                </pic:spPr>
              </pic:pic>
            </a:graphicData>
          </a:graphic>
        </wp:inline>
      </w:drawing>
    </w:r>
    <w:r>
      <w:rPr>
        <w:color w:val="000000"/>
        <w:sz w:val="16"/>
        <w:szCs w:val="16"/>
      </w:rPr>
      <w:tab/>
      <w:t>Examenafspraken SD_SD20</w:t>
    </w:r>
    <w:r w:rsidR="007C4119">
      <w:rPr>
        <w:color w:val="000000"/>
        <w:sz w:val="16"/>
        <w:szCs w:val="16"/>
      </w:rPr>
      <w:t>_PvB1</w:t>
    </w:r>
    <w:r w:rsidR="00A019E9">
      <w:rPr>
        <w:color w:val="000000"/>
        <w:sz w:val="16"/>
        <w:szCs w:val="16"/>
      </w:rPr>
      <w:t>_B1-K1-2_</w:t>
    </w:r>
    <w:r w:rsidR="00635403">
      <w:rPr>
        <w:color w:val="000000"/>
        <w:sz w:val="16"/>
        <w:szCs w:val="16"/>
      </w:rPr>
      <w:t>3</w:t>
    </w:r>
    <w:r w:rsidR="00A019E9">
      <w:rPr>
        <w:color w:val="000000"/>
        <w:sz w:val="16"/>
        <w:szCs w:val="16"/>
      </w:rPr>
      <w:t>v</w:t>
    </w:r>
    <w:r w:rsidR="00CF1E9D">
      <w:rPr>
        <w:color w:val="000000"/>
        <w:sz w:val="16"/>
        <w:szCs w:val="16"/>
      </w:rPr>
      <w:t>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461F17">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461F17">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85CBA" w14:textId="77777777" w:rsidR="00101E66" w:rsidRDefault="00101E66">
      <w:pPr>
        <w:spacing w:line="240" w:lineRule="auto"/>
      </w:pPr>
      <w:r>
        <w:separator/>
      </w:r>
    </w:p>
  </w:footnote>
  <w:footnote w:type="continuationSeparator" w:id="0">
    <w:p w14:paraId="573C4A99" w14:textId="77777777" w:rsidR="00101E66" w:rsidRDefault="00101E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2"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3" w14:textId="77777777" w:rsidR="00355740" w:rsidRDefault="00101E66">
    <w:pPr>
      <w:pBdr>
        <w:top w:val="nil"/>
        <w:left w:val="nil"/>
        <w:bottom w:val="nil"/>
        <w:right w:val="nil"/>
        <w:between w:val="nil"/>
      </w:pBdr>
      <w:tabs>
        <w:tab w:val="center" w:pos="4536"/>
        <w:tab w:val="right" w:pos="9072"/>
      </w:tabs>
      <w:spacing w:line="240" w:lineRule="auto"/>
      <w:rPr>
        <w:color w:val="000000"/>
      </w:rPr>
    </w:pPr>
    <w:r>
      <w:rPr>
        <w:color w:val="000000"/>
      </w:rPr>
      <w:pict w14:anchorId="65744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2pt;height:841.9pt;z-index:-251658752;mso-wrap-edited:f;mso-width-percent:0;mso-height-percent:0;mso-position-horizontal:center;mso-position-horizontal-relative:page;mso-position-vertical:center;mso-position-vertical-relative:page;mso-width-percent:0;mso-height-percent:0">
          <v:imagedata r:id="rId1" o:title="image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6"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BF8"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8F2"/>
    <w:multiLevelType w:val="multilevel"/>
    <w:tmpl w:val="522CE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F29D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E423B"/>
    <w:multiLevelType w:val="hybridMultilevel"/>
    <w:tmpl w:val="2C589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9F4E6A"/>
    <w:multiLevelType w:val="hybridMultilevel"/>
    <w:tmpl w:val="9E9A1166"/>
    <w:lvl w:ilvl="0" w:tplc="D9DC85FA">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A53D49"/>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14D56"/>
    <w:multiLevelType w:val="multilevel"/>
    <w:tmpl w:val="49A0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40574"/>
    <w:multiLevelType w:val="hybridMultilevel"/>
    <w:tmpl w:val="D5B03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4A2DF8"/>
    <w:multiLevelType w:val="multilevel"/>
    <w:tmpl w:val="894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95311D"/>
    <w:multiLevelType w:val="hybridMultilevel"/>
    <w:tmpl w:val="B7B63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4553E"/>
    <w:multiLevelType w:val="multilevel"/>
    <w:tmpl w:val="F2C63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AB6A96"/>
    <w:multiLevelType w:val="hybridMultilevel"/>
    <w:tmpl w:val="6682E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F8B2A01"/>
    <w:multiLevelType w:val="hybridMultilevel"/>
    <w:tmpl w:val="5AD2B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12C28D4"/>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9D0501"/>
    <w:multiLevelType w:val="multilevel"/>
    <w:tmpl w:val="5782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7A5A60"/>
    <w:multiLevelType w:val="hybridMultilevel"/>
    <w:tmpl w:val="BBAA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924D44"/>
    <w:multiLevelType w:val="multilevel"/>
    <w:tmpl w:val="D47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96346E9"/>
    <w:multiLevelType w:val="multilevel"/>
    <w:tmpl w:val="551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CE28BB"/>
    <w:multiLevelType w:val="multilevel"/>
    <w:tmpl w:val="A2FE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F05C3D"/>
    <w:multiLevelType w:val="multilevel"/>
    <w:tmpl w:val="B816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F32B95"/>
    <w:multiLevelType w:val="multilevel"/>
    <w:tmpl w:val="4FE6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5B592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556AAF"/>
    <w:multiLevelType w:val="multilevel"/>
    <w:tmpl w:val="1570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895885"/>
    <w:multiLevelType w:val="multilevel"/>
    <w:tmpl w:val="5240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D2428D"/>
    <w:multiLevelType w:val="hybridMultilevel"/>
    <w:tmpl w:val="6F3844E8"/>
    <w:lvl w:ilvl="0" w:tplc="FFFFFFFF">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C55D49"/>
    <w:multiLevelType w:val="multilevel"/>
    <w:tmpl w:val="FAA4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3E92A63"/>
    <w:multiLevelType w:val="multilevel"/>
    <w:tmpl w:val="9B581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5E7C37"/>
    <w:multiLevelType w:val="hybridMultilevel"/>
    <w:tmpl w:val="1C7AD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E9A683A"/>
    <w:multiLevelType w:val="multilevel"/>
    <w:tmpl w:val="9E90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7E5726"/>
    <w:multiLevelType w:val="multilevel"/>
    <w:tmpl w:val="0896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BC475C"/>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4B26D8"/>
    <w:multiLevelType w:val="hybridMultilevel"/>
    <w:tmpl w:val="E5E08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9D40BFD"/>
    <w:multiLevelType w:val="multilevel"/>
    <w:tmpl w:val="0F3C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2E0467"/>
    <w:multiLevelType w:val="hybridMultilevel"/>
    <w:tmpl w:val="478886AA"/>
    <w:lvl w:ilvl="0" w:tplc="FFFFFFFF">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6049408">
    <w:abstractNumId w:val="18"/>
  </w:num>
  <w:num w:numId="2" w16cid:durableId="901334143">
    <w:abstractNumId w:val="14"/>
  </w:num>
  <w:num w:numId="3" w16cid:durableId="1501501236">
    <w:abstractNumId w:val="20"/>
  </w:num>
  <w:num w:numId="4" w16cid:durableId="1454514972">
    <w:abstractNumId w:val="7"/>
  </w:num>
  <w:num w:numId="5" w16cid:durableId="968826734">
    <w:abstractNumId w:val="19"/>
  </w:num>
  <w:num w:numId="6" w16cid:durableId="1543638348">
    <w:abstractNumId w:val="21"/>
  </w:num>
  <w:num w:numId="7" w16cid:durableId="1735884040">
    <w:abstractNumId w:val="9"/>
  </w:num>
  <w:num w:numId="8" w16cid:durableId="549804972">
    <w:abstractNumId w:val="30"/>
  </w:num>
  <w:num w:numId="9" w16cid:durableId="2040860391">
    <w:abstractNumId w:val="16"/>
  </w:num>
  <w:num w:numId="10" w16cid:durableId="1623458781">
    <w:abstractNumId w:val="28"/>
  </w:num>
  <w:num w:numId="11" w16cid:durableId="519198719">
    <w:abstractNumId w:val="23"/>
  </w:num>
  <w:num w:numId="12" w16cid:durableId="1962884820">
    <w:abstractNumId w:val="26"/>
  </w:num>
  <w:num w:numId="13" w16cid:durableId="2057466096">
    <w:abstractNumId w:val="31"/>
  </w:num>
  <w:num w:numId="14" w16cid:durableId="1831171915">
    <w:abstractNumId w:val="0"/>
  </w:num>
  <w:num w:numId="15" w16cid:durableId="279922485">
    <w:abstractNumId w:val="34"/>
  </w:num>
  <w:num w:numId="16" w16cid:durableId="579413806">
    <w:abstractNumId w:val="24"/>
  </w:num>
  <w:num w:numId="17" w16cid:durableId="1681348145">
    <w:abstractNumId w:val="5"/>
  </w:num>
  <w:num w:numId="18" w16cid:durableId="324361322">
    <w:abstractNumId w:val="27"/>
  </w:num>
  <w:num w:numId="19" w16cid:durableId="1844975050">
    <w:abstractNumId w:val="17"/>
  </w:num>
  <w:num w:numId="20" w16cid:durableId="1607032958">
    <w:abstractNumId w:val="11"/>
  </w:num>
  <w:num w:numId="21" w16cid:durableId="2122147621">
    <w:abstractNumId w:val="4"/>
  </w:num>
  <w:num w:numId="22" w16cid:durableId="155656852">
    <w:abstractNumId w:val="22"/>
  </w:num>
  <w:num w:numId="23" w16cid:durableId="986470320">
    <w:abstractNumId w:val="3"/>
  </w:num>
  <w:num w:numId="24" w16cid:durableId="1953393333">
    <w:abstractNumId w:val="25"/>
  </w:num>
  <w:num w:numId="25" w16cid:durableId="1436706420">
    <w:abstractNumId w:val="35"/>
  </w:num>
  <w:num w:numId="26" w16cid:durableId="687876485">
    <w:abstractNumId w:val="32"/>
  </w:num>
  <w:num w:numId="27" w16cid:durableId="1652565061">
    <w:abstractNumId w:val="13"/>
  </w:num>
  <w:num w:numId="28" w16cid:durableId="10496843">
    <w:abstractNumId w:val="1"/>
  </w:num>
  <w:num w:numId="29" w16cid:durableId="488179677">
    <w:abstractNumId w:val="33"/>
  </w:num>
  <w:num w:numId="30" w16cid:durableId="1139108769">
    <w:abstractNumId w:val="29"/>
  </w:num>
  <w:num w:numId="31" w16cid:durableId="1186990002">
    <w:abstractNumId w:val="12"/>
  </w:num>
  <w:num w:numId="32" w16cid:durableId="2084526827">
    <w:abstractNumId w:val="8"/>
  </w:num>
  <w:num w:numId="33" w16cid:durableId="577980950">
    <w:abstractNumId w:val="15"/>
  </w:num>
  <w:num w:numId="34" w16cid:durableId="986125992">
    <w:abstractNumId w:val="2"/>
  </w:num>
  <w:num w:numId="35" w16cid:durableId="1535388352">
    <w:abstractNumId w:val="6"/>
  </w:num>
  <w:num w:numId="36" w16cid:durableId="64581878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 Wigmans">
    <w15:presenceInfo w15:providerId="AD" w15:userId="S::0109165@zadkine.nl::717105d9-6775-4f6c-8931-225435bdf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40"/>
    <w:rsid w:val="00033BD1"/>
    <w:rsid w:val="00041D93"/>
    <w:rsid w:val="00060BFE"/>
    <w:rsid w:val="00093BC5"/>
    <w:rsid w:val="00101E66"/>
    <w:rsid w:val="00240A36"/>
    <w:rsid w:val="00263F06"/>
    <w:rsid w:val="00273784"/>
    <w:rsid w:val="00280BD3"/>
    <w:rsid w:val="002B2BA0"/>
    <w:rsid w:val="002C5B80"/>
    <w:rsid w:val="002E1ACB"/>
    <w:rsid w:val="002E2950"/>
    <w:rsid w:val="003348A9"/>
    <w:rsid w:val="003430E7"/>
    <w:rsid w:val="00355740"/>
    <w:rsid w:val="003A5316"/>
    <w:rsid w:val="003F5365"/>
    <w:rsid w:val="00405743"/>
    <w:rsid w:val="00461F17"/>
    <w:rsid w:val="00477FD5"/>
    <w:rsid w:val="004B3004"/>
    <w:rsid w:val="004E2962"/>
    <w:rsid w:val="00577363"/>
    <w:rsid w:val="005F16E2"/>
    <w:rsid w:val="005F6E9D"/>
    <w:rsid w:val="00607210"/>
    <w:rsid w:val="00627895"/>
    <w:rsid w:val="00635403"/>
    <w:rsid w:val="00647E5B"/>
    <w:rsid w:val="00656372"/>
    <w:rsid w:val="006E2E2A"/>
    <w:rsid w:val="00700E6B"/>
    <w:rsid w:val="00744A07"/>
    <w:rsid w:val="00757B4D"/>
    <w:rsid w:val="007A6042"/>
    <w:rsid w:val="007C4119"/>
    <w:rsid w:val="007D7543"/>
    <w:rsid w:val="007F3C1C"/>
    <w:rsid w:val="00861E73"/>
    <w:rsid w:val="00872399"/>
    <w:rsid w:val="008813F8"/>
    <w:rsid w:val="00881631"/>
    <w:rsid w:val="00886DBC"/>
    <w:rsid w:val="008B1B69"/>
    <w:rsid w:val="00902A07"/>
    <w:rsid w:val="00940DAA"/>
    <w:rsid w:val="00985F91"/>
    <w:rsid w:val="009D1E5D"/>
    <w:rsid w:val="009D25C8"/>
    <w:rsid w:val="009F35E3"/>
    <w:rsid w:val="00A019E9"/>
    <w:rsid w:val="00A16690"/>
    <w:rsid w:val="00A447D9"/>
    <w:rsid w:val="00A62B5E"/>
    <w:rsid w:val="00AA0FD4"/>
    <w:rsid w:val="00AD277B"/>
    <w:rsid w:val="00AE46E5"/>
    <w:rsid w:val="00AE7979"/>
    <w:rsid w:val="00B178BB"/>
    <w:rsid w:val="00B43ABB"/>
    <w:rsid w:val="00B84C90"/>
    <w:rsid w:val="00BF1416"/>
    <w:rsid w:val="00BF4386"/>
    <w:rsid w:val="00C002DA"/>
    <w:rsid w:val="00CA2C1F"/>
    <w:rsid w:val="00CA5C9F"/>
    <w:rsid w:val="00CB0997"/>
    <w:rsid w:val="00CC1C39"/>
    <w:rsid w:val="00CF1E9D"/>
    <w:rsid w:val="00D0229C"/>
    <w:rsid w:val="00D30111"/>
    <w:rsid w:val="00D378A1"/>
    <w:rsid w:val="00D73462"/>
    <w:rsid w:val="00DC0184"/>
    <w:rsid w:val="00DF1C53"/>
    <w:rsid w:val="00F42F74"/>
    <w:rsid w:val="00F95403"/>
    <w:rsid w:val="00FA601D"/>
    <w:rsid w:val="00FB73F6"/>
    <w:rsid w:val="00FC69F0"/>
    <w:rsid w:val="00FF75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4ABB"/>
  <w15:docId w15:val="{6DDF5307-BBFC-42A1-AFB5-9448E7C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D5"/>
  </w:style>
  <w:style w:type="paragraph" w:styleId="Heading1">
    <w:name w:val="heading 1"/>
    <w:basedOn w:val="Normal"/>
    <w:next w:val="Normal"/>
    <w:uiPriority w:val="9"/>
    <w:qFormat/>
    <w:pPr>
      <w:keepNext/>
      <w:keepLines/>
      <w:outlineLvl w:val="0"/>
    </w:pPr>
    <w:rPr>
      <w:b/>
      <w:color w:val="56355B"/>
      <w:sz w:val="32"/>
      <w:szCs w:val="32"/>
    </w:rPr>
  </w:style>
  <w:style w:type="paragraph" w:styleId="Heading2">
    <w:name w:val="heading 2"/>
    <w:basedOn w:val="Normal"/>
    <w:next w:val="Normal"/>
    <w:uiPriority w:val="9"/>
    <w:unhideWhenUsed/>
    <w:qFormat/>
    <w:pPr>
      <w:keepNext/>
      <w:keepLines/>
      <w:outlineLvl w:val="1"/>
    </w:pPr>
    <w:rPr>
      <w:color w:val="56355B"/>
      <w:sz w:val="28"/>
      <w:szCs w:val="28"/>
    </w:rPr>
  </w:style>
  <w:style w:type="paragraph" w:styleId="Heading3">
    <w:name w:val="heading 3"/>
    <w:basedOn w:val="Normal"/>
    <w:next w:val="Normal"/>
    <w:uiPriority w:val="9"/>
    <w:unhideWhenUsed/>
    <w:qFormat/>
    <w:pPr>
      <w:keepNext/>
      <w:keepLines/>
      <w:outlineLvl w:val="2"/>
    </w:pPr>
    <w:rPr>
      <w:color w:val="56355B"/>
      <w:sz w:val="24"/>
      <w:szCs w:val="24"/>
    </w:rPr>
  </w:style>
  <w:style w:type="paragraph" w:styleId="Heading4">
    <w:name w:val="heading 4"/>
    <w:basedOn w:val="Normal"/>
    <w:next w:val="Normal"/>
    <w:uiPriority w:val="9"/>
    <w:semiHidden/>
    <w:unhideWhenUsed/>
    <w:qFormat/>
    <w:pPr>
      <w:keepNext/>
      <w:keepLines/>
      <w:spacing w:before="40"/>
      <w:outlineLvl w:val="3"/>
    </w:pPr>
    <w:rPr>
      <w:i/>
      <w:color w:val="56355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0">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1">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2">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b">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paragraph" w:styleId="ListParagraph">
    <w:name w:val="List Paragraph"/>
    <w:basedOn w:val="Normal"/>
    <w:uiPriority w:val="34"/>
    <w:qFormat/>
    <w:rsid w:val="00AD277B"/>
    <w:pPr>
      <w:ind w:left="720"/>
      <w:contextualSpacing/>
    </w:pPr>
    <w:rPr>
      <w:rFonts w:eastAsiaTheme="minorHAnsi" w:cstheme="minorBidi"/>
      <w:lang w:eastAsia="en-US"/>
    </w:rPr>
  </w:style>
  <w:style w:type="table" w:customStyle="1" w:styleId="SPLVeldnamendonkerpaars-1ekolomentotaalrijgroen">
    <w:name w:val="SPL Veldnamen donkerpaars - 1e kolom en totaalrij groen"/>
    <w:basedOn w:val="TableNormal"/>
    <w:uiPriority w:val="99"/>
    <w:rsid w:val="00AD277B"/>
    <w:rPr>
      <w:rFonts w:asciiTheme="minorHAnsi" w:eastAsiaTheme="minorHAnsi" w:hAnsiTheme="minorHAnsi" w:cstheme="minorBidi"/>
      <w:lang w:eastAsia="en-US"/>
    </w:r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4F81BD" w:themeFill="accent1"/>
      </w:tcPr>
    </w:tblStylePr>
    <w:tblStylePr w:type="lastRow">
      <w:rPr>
        <w:rFonts w:ascii="Calibri" w:hAnsi="Calibri"/>
        <w:sz w:val="22"/>
      </w:rPr>
      <w:tblPr/>
      <w:tcPr>
        <w:tc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Revision">
    <w:name w:val="Revision"/>
    <w:hidden/>
    <w:uiPriority w:val="99"/>
    <w:semiHidden/>
    <w:rsid w:val="005F6E9D"/>
    <w:pPr>
      <w:spacing w:line="240" w:lineRule="auto"/>
    </w:pPr>
  </w:style>
  <w:style w:type="character" w:styleId="CommentReference">
    <w:name w:val="annotation reference"/>
    <w:basedOn w:val="DefaultParagraphFont"/>
    <w:uiPriority w:val="99"/>
    <w:semiHidden/>
    <w:unhideWhenUsed/>
    <w:rsid w:val="002E1ACB"/>
    <w:rPr>
      <w:sz w:val="16"/>
      <w:szCs w:val="16"/>
    </w:rPr>
  </w:style>
  <w:style w:type="paragraph" w:styleId="CommentText">
    <w:name w:val="annotation text"/>
    <w:basedOn w:val="Normal"/>
    <w:link w:val="CommentTextChar"/>
    <w:uiPriority w:val="99"/>
    <w:semiHidden/>
    <w:unhideWhenUsed/>
    <w:rsid w:val="002E1ACB"/>
    <w:pPr>
      <w:spacing w:line="240" w:lineRule="auto"/>
    </w:pPr>
    <w:rPr>
      <w:sz w:val="20"/>
      <w:szCs w:val="20"/>
    </w:rPr>
  </w:style>
  <w:style w:type="character" w:customStyle="1" w:styleId="CommentTextChar">
    <w:name w:val="Comment Text Char"/>
    <w:basedOn w:val="DefaultParagraphFont"/>
    <w:link w:val="CommentText"/>
    <w:uiPriority w:val="99"/>
    <w:semiHidden/>
    <w:rsid w:val="002E1ACB"/>
    <w:rPr>
      <w:sz w:val="20"/>
      <w:szCs w:val="20"/>
    </w:rPr>
  </w:style>
  <w:style w:type="paragraph" w:styleId="CommentSubject">
    <w:name w:val="annotation subject"/>
    <w:basedOn w:val="CommentText"/>
    <w:next w:val="CommentText"/>
    <w:link w:val="CommentSubjectChar"/>
    <w:uiPriority w:val="99"/>
    <w:semiHidden/>
    <w:unhideWhenUsed/>
    <w:rsid w:val="002E1ACB"/>
    <w:rPr>
      <w:b/>
      <w:bCs/>
    </w:rPr>
  </w:style>
  <w:style w:type="character" w:customStyle="1" w:styleId="CommentSubjectChar">
    <w:name w:val="Comment Subject Char"/>
    <w:basedOn w:val="CommentTextChar"/>
    <w:link w:val="CommentSubject"/>
    <w:uiPriority w:val="99"/>
    <w:semiHidden/>
    <w:rsid w:val="002E1A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ustomXml" Target="ink/ink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customXml" Target="ink/ink6.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customXml" Target="ink/ink5.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ink/ink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1:46:01.444"/>
    </inkml:context>
    <inkml:brush xml:id="br0">
      <inkml:brushProperty name="width" value="0.035" units="cm"/>
      <inkml:brushProperty name="height" value="0.03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1:46:07.290"/>
    </inkml:context>
    <inkml:brush xml:id="br0">
      <inkml:brushProperty name="width" value="0.035" units="cm"/>
      <inkml:brushProperty name="height" value="0.035" units="cm"/>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1:46:06.102"/>
    </inkml:context>
    <inkml:brush xml:id="br0">
      <inkml:brushProperty name="width" value="0.035" units="cm"/>
      <inkml:brushProperty name="height" value="0.035" units="cm"/>
    </inkml:brush>
  </inkml:definitions>
  <inkml:trace contextRef="#ctx0" brushRef="#br0">25 0 24575,'2'2'0,"-1"0"0</inkml:trace>
  <inkml:trace contextRef="#ctx0" brushRef="#br0" timeOffset="442">0 3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1:45:42.225"/>
    </inkml:context>
    <inkml:brush xml:id="br0">
      <inkml:brushProperty name="width" value="0.035" units="cm"/>
      <inkml:brushProperty name="height" value="0.035" units="cm"/>
    </inkml:brush>
  </inkml:definitions>
  <inkml:trace contextRef="#ctx0" brushRef="#br0">94 1856 24575,'0'71'0,"0"-26"0,3 53 0,3-46 0,4-1 0,3 2 0,-1-4 0,-1 0 0,-1-6 0,-2-4 0,-2 2 0,3 0 0,-3 0 0,1-3 0,-2-1 0,-1-5 0,-1-6 0,2-5 0,-2-7 0,-1-3 0,0-1 0,-3-5 0,-2-5 0,-5-9 0,-7-12 0,-8-15 0,-2-7 0,-1-5 0,1-3 0,4 4 0,0 1 0,4 4 0,4 7 0,3 8 0,4 5 0,3 4 0,2 2 0,0-3 0,1-7 0,0-11 0,5-5 0,12-9 0,7 1 0,5-1 0,1-5 0,-5 4 0,0 6 0,-3 10 0,-6 11 0,-3 8 0,-4 6 0,-1 6 0,0 2 0,-1 3 0,1-1 0,2 1 0,6 0 0,5 0 0,6 4 0,6 6 0,3 6 0,3 6 0,1 1 0,-6 0 0,-4-3 0,-6-1 0,-5-2 0,-3 1 0,-5 1 0,-5 4 0,-4 4 0,-1 5 0,-1 7 0,-9 2 0,-8-1 0,-13-1 0,-4-9 0,0-5 0,0-3 0,5-6 0,1-3 0,5-6 0,7-3 0,5-4 0,5 1 0,37-1 0,4 0 0,54 6 0,3 5 0,0 4 0,-4 3 0,-27-3 0,-11-2 0,-15-1 0,-10-2 0,-8-1 0,-7-2 0,-2 1 0,-4 0 0,-3 5 0,-5 11 0,-15 12 0,-26 14 0,-20 7-638,-15 1 638,35-30 0,-1-2 0,0-2 0,-1-3 0,-4 1 0,-2-2 0,1-3 0,0-1 0,2-1 0,3-2 0,-31 7 0,21-9 0,15-4 0,16-5 0,7-2 0,6 0 0,5-1 0,16-4 0,23-7 638,37-11-638,-18 6 0,4-2-1758,8-3 1,2-2 1757,5-3 0,1-3 0,16-11 0,-6 2 0,2-2 0,-37 17 0,-1 0 0</inkml:trace>
  <inkml:trace contextRef="#ctx0" brushRef="#br0" timeOffset="890">776 2388 24575,'-3'-3'0,"1"-25"0,0-25 0,2-28 0,0-7 0,0 4 0,0 9 0,0 15 0,0 26 0,0 61 0,-4 46 0,-3-9 0,-1 8-1181,-1 17 0,-1 1 1181,1-12 0,1-1 0,1-4 0,3-3 0,3-17 0,2-4 0,-1 14 0,0-4 0,0-24 0,0-14 0,0-6 0,0 2 0,0 0 2362,0 2-2362,0-3 0,1-8 0,9-3 0,21-25 0,1-16 0,4-14-2262,8-14 1,4-12 0,4-8 2261,-10 13 0,2-7 0,2-3 0,0-3 0,0 0-757,-4 8 1,0-3 0,0 0 0,1-1 0,-1 0 0,0 1 756,-2 2 0,1 0 0,-1 1 0,-1-1 0,0 2 0,-1 1-481,3-7-1,-1 1 1,0 2 0,-2 1 0,0 3 481,1-3 0,0 3 0,-2 2 0,0 1-317,7-16 1,-1 3-1,-2 3 317,-5 12 0,-1 2 0,-3 6 1437,3-5 1,-5 9-1438,4-2 4298,-19 60-4298,-32 66 0,-2-11 0,-5 6 1521,-7 14 1,-3 3-1522,-1 0 0,0-2 0,6-10 0,1-3 1135,2-5 1,2-5-1136,-11 26 0,10-27 0,13-22 0,5-19 0,6-18 1803,1-13-1803,2-7 387,0 0-387,1 7 0,-6 16 0,-19 36 0,-20 49 0,15-28 0,0 4-817,-3 9 0,1 0 817,3-4 0,1-3 0,5-10 0,1-2 0,-12 37 0,19-46 0,5-14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1:45:54.748"/>
    </inkml:context>
    <inkml:brush xml:id="br0">
      <inkml:brushProperty name="width" value="0.035" units="cm"/>
      <inkml:brushProperty name="height" value="0.035" units="cm"/>
    </inkml:brush>
  </inkml:definitions>
  <inkml:trace contextRef="#ctx0" brushRef="#br0">1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1:46:13.399"/>
    </inkml:context>
    <inkml:brush xml:id="br0">
      <inkml:brushProperty name="width" value="0.035" units="cm"/>
      <inkml:brushProperty name="height" value="0.035" units="cm"/>
    </inkml:brush>
  </inkml:definitions>
  <inkml:trace contextRef="#ctx0" brushRef="#br0">328 869 24575,'-7'-1'0,"3"2"0,1 3 0,3 5 0,0 8 0,0 3 0,0 4 0,0-1 0,0-6 0,0-2 0,0-5 0,0-2 0,0-2 0,0-1 0,0 0 0,0 4 0,0 3 0,0 4 0,0 4 0,0 1 0,0 3 0,0 3 0,0 3 0,-3 1 0,-1-3 0,0-4 0,1-3 0,3-2 0,-1-5 0,-1-4 0,-1-3 0,1-1 0,1 0 0,1-1 0,0-1 0,0 2 0,-3 2 0,0 1 0,-3 5 0,-4 2 0,-1 3 0,-4 2 0,4 0 0,1 0 0,3-4 0,1-2 0,0-5 0,3-2 0,0-2 0,2-1 0,1 0 0,-3 1 0,0 0 0,-2 2 0,-1 3 0,0 2 0,0 1 0,0-2 0,1-2 0,2-2 0,1-2 0,1 0 0,-1-3 0,-2 1 0,0-3 0,-3-11 0,-5-33 0,4 10 0,0-3-447,-2-4 0,0-1 447,1 2 0,1 0 0,0 6 0,0 1 0,2 1 0,0-1 0,2-2 0,-1 0 0,0 0 0,0 1 0,-2-24 0,1 10 0,1 12 0,4 10 0,0 8 0,1 5 894,0 5-894,0 2 0,0 1 0,0-2 0,0 0 0,0-4 0,2-4 0,8-5 0,7-5 0,9-3 0,4 0 0,6-2 0,4 4 0,1 2 0,1 3 0,-7 8 0,1 3 0,2 4 0,-3 2 0,2 2 0,-3 1 0,-1 2 0,6 5 0,2 7 0,5 7 0,1 4 0,-6 4 0,-5-1 0,-3-2 0,-8-1 0,-2-3 0,-4 0 0,-4-2 0,-1-2 0,-3-1 0,-4-3 0,-4-1 0,-3-3 0,0 0 0,0 0 0,0 2 0,0 2 0,0 0 0,-5-1 0,-3 0 0,-6-3 0,-5 1 0,-2-2 0,-3 0 0,0-1 0,0 1 0,0 0 0,1-1 0,1 0 0,2-2 0,2 0 0,3-1 0,1 0 0,5-1 0,2 1 0,9-2 0,10 0 0,15-2 0,13 2 0,13 6 0,38 17 0,-41-8 0,-1 2 0,4 1 0,0 1 0,-4-2 0,-4 0 0,13 9 0,-10-5 0,-14-4 0,-10-4 0,-7-4 0,-5-4 0,-3-1 0,0 0 0,2 0 0,-1 1 0,-1 2 0,-3-2 0,-2 2 0,-3-1 0,-1 1 0,0 2 0,0 2 0,0 0 0,0 2 0,-5 0 0,-7-3 0,-12 2 0,-20-2 0,-25 2 0,-21 1 0,-21-3 0,2-4 0,5-5 0,1-3 0,11-2 0,3-5 0,15-2 0,19-1 0,14 0 0,14 3 0,10 1 0,6 1 0,7 0 0,2 0 0,2 0 0,0 1 0,0-3 0,0-1 0,0-3 0,0-3 0,0-4 0,6-2 0,26-7 0,24-5 0,25-2 0,1 4 0,-3 6 0,12 4-410,7 1 410,9-2 0,-10 4 0,-19 4 0,-17 4 0,-15 1 0,-15 3 0,-11 1 0,-6 1 410,-3-1-410,-4 0 0,-2 0 0,-3-3 0,-2 0 0,0 0 0,0 1 0,0 1 0,0 2 0,0 11 0,0 10 0,0 15 0,0 6 0,0-5 0,0-5 0,3-8 0,0-8 0,0-5 0,1-4 0,0-3 0,3-5 0,6-20 0,-4-4 0,1-7-1388,1-2 1,1-5-1,0-4 1388,-1 1 0,1-4 0,-1-1 0,1-1-985,0-4 1,0-1-1,1 0 1,-1 0 984,0 3 0,-1 0 0,1 0 0,-1 1 0,-1 3 0,-1 1 0,0 1 0,0 1-564,2-6 0,0 2 1,0 1 563,-1 6 0,0 1 0,-1 1-186,3-14 0,-1 5 186,4-10 0,-6 27 2631,-2 19-2631,0 34 0,-1 9 0,-1 6 0,1 14 0,-1 5 258,-1-9 1,-1 4 0,0 0-259,0 8 0,0 0 0,0 0 0,-2-3 0,-1-1 0,0 0 0,1-1 0,-1-1 0,0 0 80,0-5 0,0-1 0,1-2-80,1 11 0,0-4-24,1-4 1,0-3 23,0-12 0,0-3 0,2 6 0,-4-15 3390,-1-8-3390,0-6 2394,0 2-2394,-5 12 0,-9 22 0,-5 11 0,-3 4 0,4-12 0,5-14 780,1-6-780,2-10 0,-3-22 0,1-51 0,4 11 0,0-6-1281,2 6 1,-1-3-1,-2-1 1281,-1-4 0,-1-2 0,-1 1 0,-1 5 0,0 2 0,-2 0-728,1 3 1,-1 1 0,-1 1 727,-8-12 0,0 4 0,4 12 0,0 3 0,1 4 0,1 3 0,-11-9 0,6 18 0,0 8 0,-3 13 0,-7 26 0,14 1 0,1 5 749,-4 14 1,0 3-750,0 6 0,0 2 0,0 1 0,0-1 0,0-3 0,1-2 0,3-7 0,1-2 999,1-4 0,2-3-999,-4 16 0,8-19 0,3-13 0,5-10 0,-2-6 2070,-2-2-2070,2 0 457,1 0-457,1 1 0,2 1 0,3 0 0,10-1 0,10 0 0,12-1 0,10-2 0,5-2 0,0-4 0,7-7 0,-2-3 0,0 2 0,3 1 0,-31 8 0,-1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lcf76f155ced4ddcb4097134ff3c332f xmlns="f727df04-93ba-4323-ac4e-e4cf5a7715c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7" ma:contentTypeDescription="Een nieuw document maken." ma:contentTypeScope="" ma:versionID="3587f40031da037af44b152b2cbf443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d74065792839c526b0b062efac0f7ef9"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A81F52-4B8C-48E3-B229-3514CA2A81E6}">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2.xml><?xml version="1.0" encoding="utf-8"?>
<ds:datastoreItem xmlns:ds="http://schemas.openxmlformats.org/officeDocument/2006/customXml" ds:itemID="{81AA03FC-F5A2-4F45-8E81-E9F746DAF860}">
  <ds:schemaRefs>
    <ds:schemaRef ds:uri="http://schemas.microsoft.com/sharepoint/v3/contenttype/forms"/>
  </ds:schemaRefs>
</ds:datastoreItem>
</file>

<file path=customXml/itemProps3.xml><?xml version="1.0" encoding="utf-8"?>
<ds:datastoreItem xmlns:ds="http://schemas.openxmlformats.org/officeDocument/2006/customXml" ds:itemID="{505FB16C-CCB0-4E18-AF34-D3AA374DA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2232</Words>
  <Characters>12725</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Berkay Önal</cp:lastModifiedBy>
  <cp:revision>3</cp:revision>
  <cp:lastPrinted>2025-05-27T12:21:00Z</cp:lastPrinted>
  <dcterms:created xsi:type="dcterms:W3CDTF">2025-05-27T12:21:00Z</dcterms:created>
  <dcterms:modified xsi:type="dcterms:W3CDTF">2025-05-30T16:25:00Z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MediaServiceImageTags">
    <vt:lpwstr/>
  </property>
</Properties>
</file>